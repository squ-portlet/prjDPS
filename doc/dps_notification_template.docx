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E0938" w14:textId="77777777" w:rsidR="00687F6C" w:rsidRPr="00B66598" w:rsidRDefault="00D01B0A" w:rsidP="00687F6C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bookmarkStart w:id="0" w:name="_GoBack"/>
      <w:bookmarkEnd w:id="0"/>
      <w:r w:rsidRPr="00B665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Student Template</w:t>
      </w:r>
    </w:p>
    <w:p w14:paraId="2844593A" w14:textId="77777777" w:rsidR="00687F6C" w:rsidRPr="00B66598" w:rsidRDefault="00687F6C" w:rsidP="00D01B0A">
      <w:pPr>
        <w:spacing w:before="100" w:beforeAutospacing="1" w:after="100" w:afterAutospacing="1" w:line="240" w:lineRule="auto"/>
        <w:ind w:right="-709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Dear Student ($data.student.personalDetail.name$),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 xml:space="preserve">Status of your application is mentioned </w:t>
      </w:r>
      <w:r w:rsidR="00D01B0A" w:rsidRPr="00B66598">
        <w:rPr>
          <w:rFonts w:ascii="Times New Roman" w:eastAsia="Times New Roman" w:hAnsi="Times New Roman" w:cs="Times New Roman"/>
          <w:sz w:val="24"/>
          <w:szCs w:val="24"/>
        </w:rPr>
        <w:t>below: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1FBC2B" w14:textId="77777777" w:rsidR="00687F6C" w:rsidRPr="00B66598" w:rsidRDefault="00687F6C" w:rsidP="00D01B0A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hanging="862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Service Name: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DPS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29D02" w14:textId="77777777" w:rsidR="00687F6C" w:rsidRPr="00B66598" w:rsidRDefault="00687F6C" w:rsidP="00D01B0A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hanging="862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Form Name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$data.formNameEng$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CE11F8" w14:textId="77777777" w:rsidR="00687F6C" w:rsidRPr="00B66598" w:rsidRDefault="00687F6C" w:rsidP="00D01B0A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42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  <w:rPrChange w:id="1" w:author="Nawal Aziz" w:date="2017-11-06T09:12:00Z">
            <w:rPr>
              <w:rFonts w:ascii="Times New Roman" w:eastAsia="Times New Roman" w:hAnsi="Times New Roman" w:cs="Times New Roman"/>
              <w:sz w:val="24"/>
              <w:szCs w:val="24"/>
              <w:highlight w:val="yellow"/>
            </w:rPr>
          </w:rPrChange>
        </w:rPr>
        <w:t>List of Approvers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> :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  $data.roles : {x | $</w:t>
      </w:r>
      <w:r w:rsidR="00D01B0A"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x.sequenceNo$.$x.roleValue$  }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</w:t>
      </w:r>
    </w:p>
    <w:p w14:paraId="7694326E" w14:textId="77777777" w:rsidR="00687F6C" w:rsidRPr="00B66598" w:rsidRDefault="00687F6C" w:rsidP="00D01B0A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hanging="862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  <w:rPrChange w:id="2" w:author="Nawal Aziz" w:date="2017-11-06T09:12:00Z">
            <w:rPr>
              <w:rFonts w:ascii="Times New Roman" w:eastAsia="Times New Roman" w:hAnsi="Times New Roman" w:cs="Times New Roman"/>
              <w:sz w:val="24"/>
              <w:szCs w:val="24"/>
              <w:highlight w:val="yellow"/>
            </w:rPr>
          </w:rPrChange>
        </w:rPr>
        <w:t>Current Approver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$data.approver.roleNameEng$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5F8FE9" w14:textId="77777777" w:rsidR="00687F6C" w:rsidRPr="00B66598" w:rsidRDefault="00687F6C" w:rsidP="00D01B0A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hanging="862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Status 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$data.statusDescEng$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20B17E" w14:textId="77777777" w:rsidR="00687F6C" w:rsidRPr="00B66598" w:rsidRDefault="00687F6C" w:rsidP="0068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You can view the details at the following url : </w:t>
      </w:r>
      <w:r w:rsidR="00A856A3" w:rsidRPr="00B66598">
        <w:fldChar w:fldCharType="begin"/>
      </w:r>
      <w:r w:rsidR="00A856A3" w:rsidRPr="00B66598">
        <w:instrText xml:space="preserve"> HYPERLINK "file:///C:\\Workspaces\\currentProjects\\portletAppsGit\\prjDPS\\src\\main\\resources\\notificationTemplate\\emailTemplate\\student\\$data.serviceUrl$" </w:instrText>
      </w:r>
      <w:r w:rsidR="00A856A3" w:rsidRPr="00B66598">
        <w:rPr>
          <w:rPrChange w:id="3" w:author="Nawal Aziz" w:date="2017-11-06T09:12:00Z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rPrChange>
        </w:rPr>
        <w:fldChar w:fldCharType="separate"/>
      </w:r>
      <w:r w:rsidRPr="00B665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$data.serviceUrl$</w:t>
      </w:r>
      <w:r w:rsidR="00A856A3" w:rsidRPr="00B665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 w14:paraId="3845EC11" w14:textId="5D6E8E5B" w:rsidR="00687F6C" w:rsidRPr="00B66598" w:rsidRDefault="00687F6C" w:rsidP="00B66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with regards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 xml:space="preserve">Deanship of </w:t>
      </w:r>
      <w:r w:rsidR="008E5E50" w:rsidRPr="00B66598">
        <w:rPr>
          <w:rFonts w:ascii="Times New Roman" w:eastAsia="Times New Roman" w:hAnsi="Times New Roman" w:cs="Times New Roman"/>
          <w:sz w:val="24"/>
          <w:szCs w:val="24"/>
        </w:rPr>
        <w:t xml:space="preserve">Postgraduate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>Studies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>Sultan Qaboos University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</w:r>
      <w:del w:id="4" w:author="Nawal Aziz" w:date="2017-11-06T09:12:00Z"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>Muscat | Oman</w:delText>
        </w:r>
      </w:del>
    </w:p>
    <w:p w14:paraId="6D7E11FA" w14:textId="77777777" w:rsidR="00687F6C" w:rsidRPr="00B66598" w:rsidRDefault="00B92C3A" w:rsidP="0068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F6C" w:rsidRPr="00B66598">
        <w:rPr>
          <w:rFonts w:ascii="Times New Roman" w:eastAsia="Times New Roman" w:hAnsi="Times New Roman" w:cs="Times New Roman"/>
          <w:sz w:val="24"/>
          <w:szCs w:val="24"/>
        </w:rPr>
        <w:t>(</w:t>
      </w:r>
      <w:r w:rsidR="00687F6C"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N.B</w:t>
      </w:r>
      <w:r w:rsidR="00687F6C" w:rsidRPr="00B665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87F6C" w:rsidRPr="00B66598">
        <w:rPr>
          <w:rFonts w:ascii="Times New Roman" w:eastAsia="Times New Roman" w:hAnsi="Times New Roman" w:cs="Times New Roman"/>
          <w:i/>
          <w:iCs/>
          <w:sz w:val="24"/>
          <w:szCs w:val="24"/>
        </w:rPr>
        <w:t>This is an autogenerated email. Please do not reply to this email</w:t>
      </w:r>
      <w:r w:rsidR="00687F6C" w:rsidRPr="00B66598">
        <w:rPr>
          <w:rFonts w:ascii="Times New Roman" w:eastAsia="Times New Roman" w:hAnsi="Times New Roman" w:cs="Times New Roman"/>
          <w:sz w:val="24"/>
          <w:szCs w:val="24"/>
        </w:rPr>
        <w:t>. )</w:t>
      </w:r>
    </w:p>
    <w:p w14:paraId="1884A0CE" w14:textId="77777777" w:rsidR="0005550B" w:rsidRPr="00B66598" w:rsidRDefault="0005550B" w:rsidP="00B92C3A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</w:pPr>
    </w:p>
    <w:p w14:paraId="3319B16A" w14:textId="77777777" w:rsidR="0005550B" w:rsidRPr="00B66598" w:rsidRDefault="0005550B" w:rsidP="0005550B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</w:pPr>
    </w:p>
    <w:p w14:paraId="7BB7FA48" w14:textId="77777777" w:rsidR="0005550B" w:rsidRPr="00B66598" w:rsidRDefault="0005550B" w:rsidP="0005550B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</w:pPr>
    </w:p>
    <w:p w14:paraId="5C09A6FF" w14:textId="77777777" w:rsidR="0005550B" w:rsidRPr="00B66598" w:rsidRDefault="0005550B" w:rsidP="0005550B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</w:pPr>
    </w:p>
    <w:p w14:paraId="795874CD" w14:textId="77777777" w:rsidR="0005550B" w:rsidRPr="00B66598" w:rsidRDefault="0005550B" w:rsidP="0005550B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</w:pPr>
    </w:p>
    <w:p w14:paraId="5185D974" w14:textId="77777777" w:rsidR="00B92C3A" w:rsidRPr="00B66598" w:rsidRDefault="00B92C3A" w:rsidP="0005550B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</w:rPr>
      </w:pP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  <w:lastRenderedPageBreak/>
        <w:t>نموذج الطالب</w:t>
      </w:r>
    </w:p>
    <w:p w14:paraId="16F41015" w14:textId="77777777" w:rsidR="00B92C3A" w:rsidRPr="00B66598" w:rsidRDefault="00B92C3A" w:rsidP="00B92C3A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عزيزي الطالب/ة (اسم الطالب/البيانات الشخصية)</w:t>
      </w:r>
    </w:p>
    <w:p w14:paraId="2C19C069" w14:textId="77777777" w:rsidR="00B92C3A" w:rsidRPr="00B66598" w:rsidRDefault="00B92C3A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أدناه حالة الطلب : </w:t>
      </w:r>
    </w:p>
    <w:p w14:paraId="72F73A42" w14:textId="77777777" w:rsidR="00B92C3A" w:rsidRPr="00B66598" w:rsidRDefault="00B92C3A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اسم الخدمة: </w:t>
      </w:r>
      <w:r w:rsidR="0005550B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عمادة الدراسات العليا</w:t>
      </w:r>
    </w:p>
    <w:p w14:paraId="1182E613" w14:textId="77777777" w:rsidR="00B92C3A" w:rsidRPr="00B66598" w:rsidRDefault="00B92C3A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الاستمارة: ؟</w:t>
      </w:r>
    </w:p>
    <w:p w14:paraId="65C11030" w14:textId="77777777" w:rsidR="00B92C3A" w:rsidRPr="00B66598" w:rsidRDefault="00B92C3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قائمة </w:t>
      </w:r>
      <w:r w:rsidR="00D01B0A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</w:t>
      </w:r>
      <w:r w:rsidR="00D01B0A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لموافق</w:t>
      </w:r>
      <w:r w:rsidR="00D01B0A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ات</w:t>
      </w:r>
      <w:r w:rsidR="00D01B0A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="00D01B0A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المطلوبة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: ؟</w:t>
      </w:r>
    </w:p>
    <w:p w14:paraId="3A96DE80" w14:textId="77777777" w:rsidR="00B92C3A" w:rsidRPr="00B66598" w:rsidRDefault="00B92C3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  <w:rPrChange w:id="5" w:author="Nawal Aziz" w:date="2017-11-06T09:12:00Z">
            <w:rPr>
              <w:rFonts w:ascii="Sakkal Majalla" w:eastAsia="Times New Roman" w:hAnsi="Sakkal Majalla" w:cs="Sakkal Majalla"/>
              <w:sz w:val="28"/>
              <w:szCs w:val="28"/>
              <w:highlight w:val="yellow"/>
              <w:rtl/>
              <w:lang w:bidi="ar-OM"/>
            </w:rPr>
          </w:rPrChange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  <w:rPrChange w:id="6" w:author="Nawal Aziz" w:date="2017-11-06T09:12:00Z">
            <w:rPr>
              <w:rFonts w:ascii="Sakkal Majalla" w:eastAsia="Times New Roman" w:hAnsi="Sakkal Majalla" w:cs="Sakkal Majalla"/>
              <w:sz w:val="28"/>
              <w:szCs w:val="28"/>
              <w:highlight w:val="yellow"/>
              <w:rtl/>
              <w:lang w:bidi="ar-OM"/>
            </w:rPr>
          </w:rPrChange>
        </w:rPr>
        <w:t>الموافقة الحالي</w:t>
      </w:r>
      <w:r w:rsidR="00D01B0A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  <w:rPrChange w:id="7" w:author="Nawal Aziz" w:date="2017-11-06T09:12:00Z">
            <w:rPr>
              <w:rFonts w:ascii="Sakkal Majalla" w:eastAsia="Times New Roman" w:hAnsi="Sakkal Majalla" w:cs="Sakkal Majalla" w:hint="eastAsia"/>
              <w:sz w:val="28"/>
              <w:szCs w:val="28"/>
              <w:highlight w:val="yellow"/>
              <w:rtl/>
              <w:lang w:bidi="ar-OM"/>
            </w:rPr>
          </w:rPrChange>
        </w:rPr>
        <w:t>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  <w:rPrChange w:id="8" w:author="Nawal Aziz" w:date="2017-11-06T09:12:00Z">
            <w:rPr>
              <w:rFonts w:ascii="Sakkal Majalla" w:eastAsia="Times New Roman" w:hAnsi="Sakkal Majalla" w:cs="Sakkal Majalla"/>
              <w:sz w:val="28"/>
              <w:szCs w:val="28"/>
              <w:highlight w:val="yellow"/>
              <w:rtl/>
              <w:lang w:bidi="ar-OM"/>
            </w:rPr>
          </w:rPrChange>
        </w:rPr>
        <w:t>: ؟</w:t>
      </w:r>
    </w:p>
    <w:p w14:paraId="48E29EE7" w14:textId="77777777" w:rsidR="0005550B" w:rsidRPr="00B66598" w:rsidRDefault="00B92C3A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الحالة: ؟</w:t>
      </w:r>
    </w:p>
    <w:p w14:paraId="38F6EBEB" w14:textId="77777777" w:rsidR="00B92C3A" w:rsidRPr="00B66598" w:rsidRDefault="00B92C3A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يمكنكم الاطلاع على التفاصيل من خلال الرابط : ؟؟؟</w:t>
      </w:r>
    </w:p>
    <w:p w14:paraId="73C574B4" w14:textId="77777777" w:rsidR="00B92C3A" w:rsidRPr="00B66598" w:rsidRDefault="00B92C3A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مع تحيات</w:t>
      </w:r>
    </w:p>
    <w:p w14:paraId="791B1187" w14:textId="77777777" w:rsidR="0005550B" w:rsidRPr="00B66598" w:rsidRDefault="0005550B" w:rsidP="00B92C3A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</w:p>
    <w:p w14:paraId="1E7C56DD" w14:textId="77777777" w:rsidR="00B92C3A" w:rsidRPr="00B66598" w:rsidRDefault="00B92C3A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عمادة الدراسات العليا</w:t>
      </w:r>
    </w:p>
    <w:p w14:paraId="231D28A4" w14:textId="77777777" w:rsidR="00B92C3A" w:rsidRPr="00B66598" w:rsidRDefault="00B92C3A" w:rsidP="00B92C3A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جامعة السلطان قابوس</w:t>
      </w:r>
    </w:p>
    <w:p w14:paraId="30ACD294" w14:textId="2C7AFF69" w:rsidR="00B92C3A" w:rsidRPr="00B66598" w:rsidDel="00B66598" w:rsidRDefault="00B92C3A" w:rsidP="00B92C3A">
      <w:pPr>
        <w:bidi/>
        <w:spacing w:after="0" w:line="240" w:lineRule="auto"/>
        <w:rPr>
          <w:del w:id="9" w:author="Nawal Aziz" w:date="2017-11-06T09:12:00Z"/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del w:id="10" w:author="Nawal Aziz" w:date="2017-11-06T09:12:00Z">
        <w:r w:rsidRPr="00B66598" w:rsidDel="00B66598">
          <w:rPr>
            <w:rFonts w:ascii="Sakkal Majalla" w:eastAsia="Times New Roman" w:hAnsi="Sakkal Majalla" w:cs="Sakkal Majalla"/>
            <w:sz w:val="28"/>
            <w:szCs w:val="28"/>
            <w:rtl/>
            <w:lang w:bidi="ar-OM"/>
          </w:rPr>
          <w:delText>مسقط – سلطنة عمان</w:delText>
        </w:r>
      </w:del>
    </w:p>
    <w:p w14:paraId="711737AD" w14:textId="05A52462" w:rsidR="0005550B" w:rsidRPr="00B66598" w:rsidRDefault="008E5E50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del w:id="11" w:author="Nawal Aziz" w:date="2017-11-06T09:12:00Z">
        <w:r w:rsidRPr="00B66598" w:rsidDel="00B66598">
          <w:rPr>
            <w:rFonts w:ascii="Sakkal Majalla" w:eastAsia="Times New Roman" w:hAnsi="Sakkal Majalla" w:cs="Sakkal Majalla"/>
            <w:sz w:val="28"/>
            <w:szCs w:val="28"/>
            <w:rtl/>
            <w:lang w:bidi="ar-OM"/>
          </w:rPr>
          <w:delText xml:space="preserve"> </w:delText>
        </w:r>
      </w:del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(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ملاحظة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هذه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الرسالة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تلقائية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.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الرجاء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عدم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الرد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لهذا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العنوان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)</w:t>
      </w:r>
    </w:p>
    <w:p w14:paraId="22BFE5BB" w14:textId="77777777" w:rsidR="0005550B" w:rsidRPr="00B66598" w:rsidRDefault="0005550B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</w:p>
    <w:p w14:paraId="36DCF068" w14:textId="77777777" w:rsidR="0005550B" w:rsidRPr="00B66598" w:rsidRDefault="0005550B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</w:p>
    <w:p w14:paraId="54FF8578" w14:textId="77777777" w:rsidR="00D01B0A" w:rsidRPr="00B66598" w:rsidRDefault="00D01B0A" w:rsidP="00687F6C">
      <w:pPr>
        <w:jc w:val="center"/>
        <w:rPr>
          <w:rFonts w:ascii="Sakkal Majalla" w:eastAsia="Times New Roman" w:hAnsi="Sakkal Majalla" w:cs="Sakkal Majalla"/>
          <w:sz w:val="24"/>
          <w:szCs w:val="24"/>
          <w:lang w:bidi="ar-OM"/>
        </w:rPr>
      </w:pPr>
    </w:p>
    <w:p w14:paraId="69B03591" w14:textId="77777777" w:rsidR="00D01B0A" w:rsidRPr="00B66598" w:rsidRDefault="00D01B0A" w:rsidP="00687F6C">
      <w:pPr>
        <w:jc w:val="center"/>
        <w:rPr>
          <w:rFonts w:ascii="Sakkal Majalla" w:eastAsia="Times New Roman" w:hAnsi="Sakkal Majalla" w:cs="Sakkal Majalla"/>
          <w:sz w:val="24"/>
          <w:szCs w:val="24"/>
          <w:lang w:bidi="ar-OM"/>
        </w:rPr>
      </w:pPr>
    </w:p>
    <w:p w14:paraId="2803E7E0" w14:textId="77777777" w:rsidR="00D01B0A" w:rsidRPr="00B66598" w:rsidRDefault="00D01B0A" w:rsidP="00687F6C">
      <w:pPr>
        <w:jc w:val="center"/>
        <w:rPr>
          <w:rFonts w:ascii="Sakkal Majalla" w:eastAsia="Times New Roman" w:hAnsi="Sakkal Majalla" w:cs="Sakkal Majalla"/>
          <w:sz w:val="24"/>
          <w:szCs w:val="24"/>
          <w:lang w:bidi="ar-OM"/>
        </w:rPr>
      </w:pPr>
    </w:p>
    <w:p w14:paraId="38E33AF1" w14:textId="77777777" w:rsidR="008E5E50" w:rsidRPr="00B66598" w:rsidRDefault="008E5E50" w:rsidP="00687F6C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0058FCBB" w14:textId="77777777" w:rsidR="00687F6C" w:rsidRPr="00B66598" w:rsidRDefault="00D01B0A" w:rsidP="00687F6C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665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lastRenderedPageBreak/>
        <w:t>Approver Template</w:t>
      </w:r>
    </w:p>
    <w:p w14:paraId="70E448DA" w14:textId="77777777" w:rsidR="00687F6C" w:rsidRPr="00B66598" w:rsidRDefault="00687F6C" w:rsidP="0068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Dear $data.approver.roleNameEng$ [$data.approver.nameEng$],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 xml:space="preserve">Detail Status of  application is mentioned below : </w:t>
      </w:r>
    </w:p>
    <w:p w14:paraId="00CBD8DF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Service Name 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DPS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4BA6AC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Form Name   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$data.formNameEng$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45EF27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Name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$data.student.personalDetail.name$</w:t>
      </w:r>
    </w:p>
    <w:p w14:paraId="41F461E7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Id      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$data.student.personalDetail.id$</w:t>
      </w:r>
    </w:p>
    <w:p w14:paraId="575CBBFD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Email 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$data.student.personalDetail.email$</w:t>
      </w:r>
    </w:p>
    <w:p w14:paraId="1BA4ABA2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College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$data.student.academicDetail.college$</w:t>
      </w:r>
    </w:p>
    <w:p w14:paraId="17592DB6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Degree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$data.student.academicDetail.degree$</w:t>
      </w:r>
    </w:p>
    <w:p w14:paraId="533B5A03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>Student Major              :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$data.student.academicDetail.major$</w:t>
      </w:r>
    </w:p>
    <w:p w14:paraId="26F8F617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>List of Approvers         :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$data.roles : {x | $x.sequenceNo$.$x.roleValue$  } $ </w:t>
      </w:r>
    </w:p>
    <w:p w14:paraId="38059165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Current Approver 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$data.approver.roleNameEng$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79CA4" w14:textId="77777777" w:rsidR="00687F6C" w:rsidRPr="00B66598" w:rsidRDefault="00687F6C" w:rsidP="00D01B0A">
      <w:pPr>
        <w:numPr>
          <w:ilvl w:val="0"/>
          <w:numId w:val="2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Status             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$data.statusDescEng$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312E52" w14:textId="16EFD8E3" w:rsidR="00687F6C" w:rsidRPr="00B66598" w:rsidRDefault="00687F6C" w:rsidP="00B66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$if(data.pending)$ (Note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You are requested to take necessary action as '$data.approver.roleNameEng$'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) $else$ (Note : </w:t>
      </w:r>
      <w:r w:rsidRPr="00B66598">
        <w:rPr>
          <w:rFonts w:ascii="Times New Roman" w:eastAsia="Times New Roman" w:hAnsi="Times New Roman" w:cs="Times New Roman"/>
          <w:i/>
          <w:iCs/>
          <w:sz w:val="24"/>
          <w:szCs w:val="24"/>
        </w:rPr>
        <w:t>This is for your information only.</w:t>
      </w:r>
      <w:del w:id="12" w:author="Nawal Aziz" w:date="2017-11-06T09:08:00Z">
        <w:r w:rsidRPr="00B66598" w:rsidDel="00B6659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Action not needed</w:delText>
        </w:r>
      </w:del>
      <w:r w:rsidRPr="00B6659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) $endif$ </w:t>
      </w:r>
    </w:p>
    <w:p w14:paraId="36CAEB76" w14:textId="77777777" w:rsidR="00687F6C" w:rsidRPr="00B66598" w:rsidRDefault="00687F6C" w:rsidP="0068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You can view the details at the following url : </w:t>
      </w:r>
      <w:r w:rsidR="00A856A3" w:rsidRPr="00B66598">
        <w:fldChar w:fldCharType="begin"/>
      </w:r>
      <w:r w:rsidR="00A856A3" w:rsidRPr="00B66598">
        <w:instrText xml:space="preserve"> HYPERLINK "file:///C:\\Workspaces\\currentProjects\\portletAppsGit\\prjDPS\\src\\main\\resources\\notificationTemplate\\emailTemplate\\approver\\$data.serviceUrl$" </w:instrText>
      </w:r>
      <w:r w:rsidR="00A856A3" w:rsidRPr="00B66598">
        <w:rPr>
          <w:rPrChange w:id="13" w:author="Nawal Aziz" w:date="2017-11-06T09:12:00Z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rPrChange>
        </w:rPr>
        <w:fldChar w:fldCharType="separate"/>
      </w:r>
      <w:r w:rsidRPr="00B665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$data.serviceUrl$</w:t>
      </w:r>
      <w:r w:rsidR="00A856A3" w:rsidRPr="00B665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 w14:paraId="21B7E862" w14:textId="32FFDB38" w:rsidR="00687F6C" w:rsidRPr="00B66598" w:rsidRDefault="00687F6C" w:rsidP="00B66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with regards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 xml:space="preserve">Deanship of </w:t>
      </w:r>
      <w:r w:rsidR="008E5E50" w:rsidRPr="00B66598">
        <w:rPr>
          <w:rFonts w:ascii="Times New Roman" w:eastAsia="Times New Roman" w:hAnsi="Times New Roman" w:cs="Times New Roman"/>
          <w:sz w:val="24"/>
          <w:szCs w:val="24"/>
        </w:rPr>
        <w:t xml:space="preserve">Postgraduate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>Studies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>Sultan Qaboos University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</w:r>
      <w:del w:id="14" w:author="Nawal Aziz" w:date="2017-11-06T09:12:00Z"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>Muscat | Oman</w:delText>
        </w:r>
      </w:del>
    </w:p>
    <w:p w14:paraId="275ABB43" w14:textId="77777777" w:rsidR="0005550B" w:rsidRPr="00B66598" w:rsidRDefault="0005550B" w:rsidP="00055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OM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N.B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66598">
        <w:rPr>
          <w:rFonts w:ascii="Times New Roman" w:eastAsia="Times New Roman" w:hAnsi="Times New Roman" w:cs="Times New Roman"/>
          <w:i/>
          <w:iCs/>
          <w:sz w:val="24"/>
          <w:szCs w:val="24"/>
        </w:rPr>
        <w:t>This is an autogenerated email. Please do not reply to this email</w:t>
      </w:r>
      <w:r w:rsidR="00D01B0A" w:rsidRPr="00B66598">
        <w:rPr>
          <w:rFonts w:ascii="Times New Roman" w:eastAsia="Times New Roman" w:hAnsi="Times New Roman" w:cs="Times New Roman"/>
          <w:sz w:val="24"/>
          <w:szCs w:val="24"/>
          <w:lang w:bidi="ar-OM"/>
        </w:rPr>
        <w:t>)</w:t>
      </w:r>
    </w:p>
    <w:p w14:paraId="5ECED400" w14:textId="77777777" w:rsidR="0005550B" w:rsidRPr="00B66598" w:rsidRDefault="0005550B" w:rsidP="000555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7FBF6" w14:textId="77777777" w:rsidR="0005550B" w:rsidRPr="00B66598" w:rsidRDefault="0005550B" w:rsidP="0005550B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  <w:lastRenderedPageBreak/>
        <w:t xml:space="preserve">نموذج </w:t>
      </w:r>
      <w:r w:rsidRPr="00B66598">
        <w:rPr>
          <w:rFonts w:ascii="Sakkal Majalla" w:eastAsia="Times New Roman" w:hAnsi="Sakkal Majalla" w:cs="Sakkal Majalla" w:hint="eastAsia"/>
          <w:b/>
          <w:bCs/>
          <w:color w:val="FF0000"/>
          <w:sz w:val="28"/>
          <w:szCs w:val="28"/>
          <w:u w:val="single"/>
          <w:rtl/>
        </w:rPr>
        <w:t>الشخص</w:t>
      </w: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B66598">
        <w:rPr>
          <w:rFonts w:ascii="Sakkal Majalla" w:eastAsia="Times New Roman" w:hAnsi="Sakkal Majalla" w:cs="Sakkal Majalla" w:hint="eastAsia"/>
          <w:b/>
          <w:bCs/>
          <w:color w:val="FF0000"/>
          <w:sz w:val="28"/>
          <w:szCs w:val="28"/>
          <w:u w:val="single"/>
          <w:rtl/>
        </w:rPr>
        <w:t>المطلوب</w:t>
      </w: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B66598">
        <w:rPr>
          <w:rFonts w:ascii="Sakkal Majalla" w:eastAsia="Times New Roman" w:hAnsi="Sakkal Majalla" w:cs="Sakkal Majalla" w:hint="eastAsia"/>
          <w:b/>
          <w:bCs/>
          <w:color w:val="FF0000"/>
          <w:sz w:val="28"/>
          <w:szCs w:val="28"/>
          <w:u w:val="single"/>
          <w:rtl/>
        </w:rPr>
        <w:t>موافقته</w:t>
      </w:r>
    </w:p>
    <w:p w14:paraId="2A79DECA" w14:textId="77777777" w:rsidR="0005550B" w:rsidRPr="00B66598" w:rsidRDefault="0005550B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الفاضل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(ا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لا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سم)</w:t>
      </w:r>
    </w:p>
    <w:p w14:paraId="2064BDBB" w14:textId="77777777" w:rsidR="0005550B" w:rsidRPr="00B66598" w:rsidRDefault="0005550B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أدناه حالة الطلب : </w:t>
      </w:r>
    </w:p>
    <w:p w14:paraId="53CF7A50" w14:textId="77777777" w:rsidR="0005550B" w:rsidRPr="00B66598" w:rsidRDefault="0005550B" w:rsidP="0005550B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اسم الخدمة: عمادة الدراسات العليا</w:t>
      </w:r>
    </w:p>
    <w:p w14:paraId="59941E8F" w14:textId="77777777" w:rsidR="0005550B" w:rsidRPr="00B66598" w:rsidRDefault="0005550B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الاستمارة: ؟</w:t>
      </w:r>
    </w:p>
    <w:p w14:paraId="22654970" w14:textId="77777777" w:rsidR="0005550B" w:rsidRPr="00B66598" w:rsidRDefault="0005550B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اسم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الطالب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/ة: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؟</w:t>
      </w:r>
    </w:p>
    <w:p w14:paraId="22BF2056" w14:textId="77777777" w:rsidR="0005550B" w:rsidRPr="00B66598" w:rsidRDefault="0005550B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الرقم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الجامعي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؟</w:t>
      </w:r>
    </w:p>
    <w:p w14:paraId="19484422" w14:textId="77777777" w:rsidR="0005550B" w:rsidRPr="00B66598" w:rsidRDefault="0005550B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البريد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الالكتروني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؟</w:t>
      </w:r>
    </w:p>
    <w:p w14:paraId="046A8B5F" w14:textId="77777777" w:rsidR="0005550B" w:rsidRPr="00B66598" w:rsidRDefault="0005550B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الكلية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؟ </w:t>
      </w:r>
    </w:p>
    <w:p w14:paraId="067165C6" w14:textId="77777777" w:rsidR="0005550B" w:rsidRPr="00B66598" w:rsidRDefault="0005550B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البرنامج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؟</w:t>
      </w:r>
    </w:p>
    <w:p w14:paraId="475A217D" w14:textId="77777777" w:rsidR="0005550B" w:rsidRPr="00B66598" w:rsidRDefault="0005550B" w:rsidP="0005550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التخصص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؟ </w:t>
      </w:r>
    </w:p>
    <w:p w14:paraId="67C399F7" w14:textId="77777777" w:rsidR="0005550B" w:rsidRPr="00B66598" w:rsidRDefault="0005550B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قائمة </w:t>
      </w:r>
      <w:r w:rsidR="00D01B0A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</w:t>
      </w:r>
      <w:r w:rsidR="00D01B0A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لموافق</w:t>
      </w:r>
      <w:r w:rsidR="00D01B0A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ات</w:t>
      </w:r>
      <w:r w:rsidR="00D01B0A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="00D01B0A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المطلوبة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: ؟</w:t>
      </w:r>
    </w:p>
    <w:p w14:paraId="55F6859A" w14:textId="77777777" w:rsidR="0005550B" w:rsidRPr="00B66598" w:rsidRDefault="0005550B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الموافقة الحالي</w:t>
      </w:r>
      <w:r w:rsidR="00D01B0A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: ؟</w:t>
      </w:r>
    </w:p>
    <w:p w14:paraId="6D703BDC" w14:textId="77777777" w:rsidR="0005550B" w:rsidRPr="00B66598" w:rsidRDefault="0005550B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الحالة: ؟</w:t>
      </w:r>
    </w:p>
    <w:p w14:paraId="05B55BBD" w14:textId="77777777" w:rsidR="0009618B" w:rsidRPr="00B66598" w:rsidRDefault="0009618B" w:rsidP="0009618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الرجاء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اتخاذ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ما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يلزم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حول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الطلب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أعلاه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.</w:t>
      </w:r>
    </w:p>
    <w:p w14:paraId="198D1C08" w14:textId="3EBA121F" w:rsidR="0009618B" w:rsidRPr="00B66598" w:rsidRDefault="0009618B" w:rsidP="00B66598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(هذه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الرسالة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للعلم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فقط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.</w:t>
      </w:r>
      <w:del w:id="15" w:author="Nawal Aziz" w:date="2017-11-06T09:07:00Z">
        <w:r w:rsidRPr="00B66598" w:rsidDel="00B66598">
          <w:rPr>
            <w:rFonts w:ascii="Sakkal Majalla" w:eastAsia="Times New Roman" w:hAnsi="Sakkal Majalla" w:cs="Sakkal Majalla"/>
            <w:sz w:val="28"/>
            <w:szCs w:val="28"/>
            <w:rtl/>
            <w:lang w:bidi="ar-OM"/>
          </w:rPr>
          <w:delText xml:space="preserve"> الرجاء اتخاذ ما يلزم</w:delText>
        </w:r>
      </w:del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)</w:t>
      </w:r>
    </w:p>
    <w:p w14:paraId="5579257D" w14:textId="77777777" w:rsidR="0005550B" w:rsidRPr="00B66598" w:rsidRDefault="0005550B" w:rsidP="0009618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يمكنكم الاطلاع على التفاصيل من خلال الرابط : ؟؟؟</w:t>
      </w:r>
    </w:p>
    <w:p w14:paraId="23A00A4C" w14:textId="77777777" w:rsidR="0005550B" w:rsidRPr="00B66598" w:rsidRDefault="0005550B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مع تحيات</w:t>
      </w:r>
    </w:p>
    <w:p w14:paraId="4DB7CFF0" w14:textId="77777777" w:rsidR="0005550B" w:rsidRPr="00B66598" w:rsidRDefault="0005550B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عمادة الدراسات العليا</w:t>
      </w:r>
    </w:p>
    <w:p w14:paraId="1FB10B39" w14:textId="77777777" w:rsidR="0005550B" w:rsidRPr="00B66598" w:rsidRDefault="0005550B" w:rsidP="0005550B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جامعة السلطان قابوس</w:t>
      </w:r>
    </w:p>
    <w:p w14:paraId="660845CC" w14:textId="6C7A994B" w:rsidR="0005550B" w:rsidRPr="00B66598" w:rsidDel="00B66598" w:rsidRDefault="0005550B" w:rsidP="0005550B">
      <w:pPr>
        <w:bidi/>
        <w:spacing w:after="0" w:line="240" w:lineRule="auto"/>
        <w:rPr>
          <w:del w:id="16" w:author="Nawal Aziz" w:date="2017-11-06T09:12:00Z"/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del w:id="17" w:author="Nawal Aziz" w:date="2017-11-06T09:12:00Z">
        <w:r w:rsidRPr="00B66598" w:rsidDel="00B66598">
          <w:rPr>
            <w:rFonts w:ascii="Sakkal Majalla" w:eastAsia="Times New Roman" w:hAnsi="Sakkal Majalla" w:cs="Sakkal Majalla"/>
            <w:sz w:val="28"/>
            <w:szCs w:val="28"/>
            <w:rtl/>
            <w:lang w:bidi="ar-OM"/>
          </w:rPr>
          <w:delText>مسقط – سلطنة عمان</w:delText>
        </w:r>
      </w:del>
    </w:p>
    <w:p w14:paraId="666A96DF" w14:textId="3657B2AE" w:rsidR="0005550B" w:rsidRPr="00B66598" w:rsidRDefault="00D01B0A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del w:id="18" w:author="Nawal Aziz" w:date="2017-11-06T09:12:00Z">
        <w:r w:rsidRPr="00B66598" w:rsidDel="00B66598">
          <w:rPr>
            <w:rFonts w:ascii="Sakkal Majalla" w:eastAsia="Times New Roman" w:hAnsi="Sakkal Majalla" w:cs="Sakkal Majalla"/>
            <w:sz w:val="28"/>
            <w:szCs w:val="28"/>
            <w:rtl/>
            <w:lang w:bidi="ar-OM"/>
          </w:rPr>
          <w:delText xml:space="preserve"> </w:delText>
        </w:r>
      </w:del>
      <w:r w:rsidR="0005550B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(ملاحظة: </w:t>
      </w:r>
      <w:r w:rsidR="008E5E50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هذه</w:t>
      </w:r>
      <w:r w:rsidR="008E5E50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="008E5E50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الرسالة</w:t>
      </w:r>
      <w:r w:rsidR="008E5E50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="008E5E50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تلقائية</w:t>
      </w:r>
      <w:r w:rsidR="0005550B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. الرجاء عدم الرد </w:t>
      </w:r>
      <w:r w:rsidR="008E5E50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ل</w:t>
      </w:r>
      <w:r w:rsidR="0005550B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هذا العنوان)</w:t>
      </w:r>
    </w:p>
    <w:p w14:paraId="222ADB34" w14:textId="77777777" w:rsidR="00687F6C" w:rsidRPr="00B66598" w:rsidRDefault="00687F6C" w:rsidP="00687F6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bidi="ar-OM"/>
        </w:rPr>
      </w:pPr>
    </w:p>
    <w:p w14:paraId="61282CD6" w14:textId="77777777" w:rsidR="00687F6C" w:rsidRPr="00B66598" w:rsidRDefault="00D01B0A" w:rsidP="00687F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665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rPrChange w:id="19" w:author="Nawal Aziz" w:date="2017-11-06T09:12:00Z">
            <w:rPr>
              <w:rFonts w:ascii="Times New Roman" w:eastAsia="Times New Roman" w:hAnsi="Times New Roman" w:cs="Times New Roman"/>
              <w:b/>
              <w:bCs/>
              <w:color w:val="FF0000"/>
              <w:sz w:val="24"/>
              <w:szCs w:val="24"/>
              <w:highlight w:val="yellow"/>
              <w:u w:val="single"/>
            </w:rPr>
          </w:rPrChange>
        </w:rPr>
        <w:lastRenderedPageBreak/>
        <w:t>H</w:t>
      </w:r>
      <w:r w:rsidR="00687F6C" w:rsidRPr="00B665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rPrChange w:id="20" w:author="Nawal Aziz" w:date="2017-11-06T09:12:00Z">
            <w:rPr>
              <w:rFonts w:ascii="Times New Roman" w:eastAsia="Times New Roman" w:hAnsi="Times New Roman" w:cs="Times New Roman"/>
              <w:b/>
              <w:bCs/>
              <w:color w:val="FF0000"/>
              <w:sz w:val="24"/>
              <w:szCs w:val="24"/>
              <w:highlight w:val="yellow"/>
              <w:u w:val="single"/>
            </w:rPr>
          </w:rPrChange>
        </w:rPr>
        <w:t>igher</w:t>
      </w:r>
      <w:r w:rsidRPr="00B665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687F6C" w:rsidRPr="00B665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Approver</w:t>
      </w:r>
      <w:r w:rsidRPr="00B665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687F6C" w:rsidRPr="00B665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Template</w:t>
      </w:r>
    </w:p>
    <w:p w14:paraId="5D4CEA80" w14:textId="77777777" w:rsidR="00687F6C" w:rsidRPr="00B66598" w:rsidRDefault="00687F6C" w:rsidP="0068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 xml:space="preserve">Dear $data.approverHigher.roleNameEng$ [$data.approverHigher.nameEng$],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 xml:space="preserve">Detail Status of  application is mentioned below : </w:t>
      </w:r>
    </w:p>
    <w:p w14:paraId="6ACD2BC1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Service Name 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DPS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148399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Form Name   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$data.formNameEng$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09616C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Name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$data.student.personalDetail.name$</w:t>
      </w:r>
    </w:p>
    <w:p w14:paraId="74EB21BB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Id      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$data.student.personalDetail.id$</w:t>
      </w:r>
    </w:p>
    <w:p w14:paraId="7B79F74B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Email 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$data.student.personalDetail.email$</w:t>
      </w:r>
    </w:p>
    <w:p w14:paraId="1110FBE6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College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$data.student.academicDetail.college$</w:t>
      </w:r>
    </w:p>
    <w:p w14:paraId="539C5F93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Student Degree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$data.student.academicDetail.degree$</w:t>
      </w:r>
    </w:p>
    <w:p w14:paraId="310B6D02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>Student Major              :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$data.student.academicDetail.major$</w:t>
      </w:r>
    </w:p>
    <w:p w14:paraId="1E61C111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>List of Approvers         :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$data.roles : {x | $x.sequenceNo$.$x.roleValue$  } $ </w:t>
      </w:r>
    </w:p>
    <w:p w14:paraId="27386CC3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Previous Approver 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$data.approver.roleNameEng$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B14889" w14:textId="77777777" w:rsidR="00687F6C" w:rsidRPr="00B66598" w:rsidRDefault="00687F6C" w:rsidP="00687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Status             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$data.statusDescEng$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38857D" w14:textId="4BFE51C7" w:rsidR="00687F6C" w:rsidRPr="00B66598" w:rsidRDefault="00687F6C" w:rsidP="00B66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$if(data.accept)$ $else$ $if(data.progress)$ (Note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are requested to take necessary action as '$data.approverHigher.roleNameEng$'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) $else$ (Note : </w:t>
      </w:r>
      <w:r w:rsidRPr="00B66598">
        <w:rPr>
          <w:rFonts w:ascii="Times New Roman" w:eastAsia="Times New Roman" w:hAnsi="Times New Roman" w:cs="Times New Roman"/>
          <w:i/>
          <w:iCs/>
          <w:sz w:val="24"/>
          <w:szCs w:val="24"/>
        </w:rPr>
        <w:t>This is for your information only.</w:t>
      </w:r>
      <w:del w:id="21" w:author="Nawal Aziz" w:date="2017-11-06T09:08:00Z">
        <w:r w:rsidRPr="00B66598" w:rsidDel="00B6659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Action not needed.</w:delText>
        </w:r>
      </w:del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) $endif$ $endif$ </w:t>
      </w:r>
    </w:p>
    <w:p w14:paraId="1965DE76" w14:textId="77777777" w:rsidR="00687F6C" w:rsidRPr="00B66598" w:rsidRDefault="00687F6C" w:rsidP="0068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You can view the details at the following url : </w:t>
      </w:r>
      <w:r w:rsidR="00A856A3" w:rsidRPr="00B66598">
        <w:fldChar w:fldCharType="begin"/>
      </w:r>
      <w:r w:rsidR="00A856A3" w:rsidRPr="00B66598">
        <w:instrText xml:space="preserve"> HYPERLINK "file:///C:\\Workspaces\\currentProjects\\portletAppsGit\\prjDPS\\src\\main\\resources\\notificationTemplate\\emailTemplate\\approver\\$data.serviceUrl$" </w:instrText>
      </w:r>
      <w:r w:rsidR="00A856A3" w:rsidRPr="00B66598">
        <w:rPr>
          <w:rPrChange w:id="22" w:author="Nawal Aziz" w:date="2017-11-06T09:12:00Z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rPrChange>
        </w:rPr>
        <w:fldChar w:fldCharType="separate"/>
      </w:r>
      <w:r w:rsidRPr="00B665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$data.serviceUrl$</w:t>
      </w:r>
      <w:r w:rsidR="00A856A3" w:rsidRPr="00B665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 w14:paraId="7414045E" w14:textId="08CA395E" w:rsidR="00687F6C" w:rsidRPr="00B66598" w:rsidRDefault="008E5E50" w:rsidP="00B66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with regards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>Deanship of Postg</w:t>
      </w:r>
      <w:r w:rsidR="00687F6C" w:rsidRPr="00B66598">
        <w:rPr>
          <w:rFonts w:ascii="Times New Roman" w:eastAsia="Times New Roman" w:hAnsi="Times New Roman" w:cs="Times New Roman"/>
          <w:sz w:val="24"/>
          <w:szCs w:val="24"/>
        </w:rPr>
        <w:t>raduate Studies</w:t>
      </w:r>
      <w:r w:rsidR="00687F6C" w:rsidRPr="00B66598">
        <w:rPr>
          <w:rFonts w:ascii="Times New Roman" w:eastAsia="Times New Roman" w:hAnsi="Times New Roman" w:cs="Times New Roman"/>
          <w:sz w:val="24"/>
          <w:szCs w:val="24"/>
        </w:rPr>
        <w:br/>
        <w:t>Sultan Qaboos University</w:t>
      </w:r>
      <w:r w:rsidR="00687F6C" w:rsidRPr="00B66598">
        <w:rPr>
          <w:rFonts w:ascii="Times New Roman" w:eastAsia="Times New Roman" w:hAnsi="Times New Roman" w:cs="Times New Roman"/>
          <w:sz w:val="24"/>
          <w:szCs w:val="24"/>
        </w:rPr>
        <w:br/>
      </w:r>
      <w:del w:id="23" w:author="Nawal Aziz" w:date="2017-11-06T09:12:00Z">
        <w:r w:rsidR="00687F6C"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>Muscat | Oman</w:delText>
        </w:r>
      </w:del>
    </w:p>
    <w:p w14:paraId="3EF8907F" w14:textId="77777777" w:rsidR="0076059C" w:rsidRPr="00B66598" w:rsidRDefault="00D01B0A" w:rsidP="0076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F6C" w:rsidRPr="00B66598">
        <w:rPr>
          <w:rFonts w:ascii="Times New Roman" w:eastAsia="Times New Roman" w:hAnsi="Times New Roman" w:cs="Times New Roman"/>
          <w:sz w:val="24"/>
          <w:szCs w:val="24"/>
        </w:rPr>
        <w:t>(</w:t>
      </w:r>
      <w:r w:rsidR="00687F6C"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N.B</w:t>
      </w:r>
      <w:r w:rsidR="00687F6C" w:rsidRPr="00B665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87F6C" w:rsidRPr="00B66598">
        <w:rPr>
          <w:rFonts w:ascii="Times New Roman" w:eastAsia="Times New Roman" w:hAnsi="Times New Roman" w:cs="Times New Roman"/>
          <w:i/>
          <w:iCs/>
          <w:sz w:val="24"/>
          <w:szCs w:val="24"/>
        </w:rPr>
        <w:t>This is an autogenerated email. Please do not reply to this email</w:t>
      </w:r>
      <w:r w:rsidR="00687F6C" w:rsidRPr="00B66598">
        <w:rPr>
          <w:rFonts w:ascii="Times New Roman" w:eastAsia="Times New Roman" w:hAnsi="Times New Roman" w:cs="Times New Roman"/>
          <w:sz w:val="24"/>
          <w:szCs w:val="24"/>
        </w:rPr>
        <w:t>. )</w:t>
      </w:r>
    </w:p>
    <w:p w14:paraId="60CC25D6" w14:textId="77777777" w:rsidR="00D01B0A" w:rsidRPr="00B66598" w:rsidRDefault="00D01B0A" w:rsidP="00D01B0A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  <w:lastRenderedPageBreak/>
        <w:t xml:space="preserve">نموذج </w:t>
      </w:r>
      <w:r w:rsidRPr="00B66598">
        <w:rPr>
          <w:rFonts w:ascii="Sakkal Majalla" w:eastAsia="Times New Roman" w:hAnsi="Sakkal Majalla" w:cs="Sakkal Majalla" w:hint="eastAsia"/>
          <w:b/>
          <w:bCs/>
          <w:color w:val="FF0000"/>
          <w:sz w:val="28"/>
          <w:szCs w:val="28"/>
          <w:u w:val="single"/>
          <w:rtl/>
        </w:rPr>
        <w:t>الموافقة</w:t>
      </w: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B66598">
        <w:rPr>
          <w:rFonts w:ascii="Sakkal Majalla" w:eastAsia="Times New Roman" w:hAnsi="Sakkal Majalla" w:cs="Sakkal Majalla" w:hint="eastAsia"/>
          <w:b/>
          <w:bCs/>
          <w:color w:val="FF0000"/>
          <w:sz w:val="28"/>
          <w:szCs w:val="28"/>
          <w:u w:val="single"/>
          <w:rtl/>
          <w:rPrChange w:id="24" w:author="Nawal Aziz" w:date="2017-11-06T09:12:00Z">
            <w:rPr>
              <w:rFonts w:ascii="Sakkal Majalla" w:eastAsia="Times New Roman" w:hAnsi="Sakkal Majalla" w:cs="Sakkal Majalla" w:hint="eastAsia"/>
              <w:b/>
              <w:bCs/>
              <w:color w:val="FF0000"/>
              <w:sz w:val="28"/>
              <w:szCs w:val="28"/>
              <w:highlight w:val="yellow"/>
              <w:u w:val="single"/>
              <w:rtl/>
            </w:rPr>
          </w:rPrChange>
        </w:rPr>
        <w:t>التالية</w:t>
      </w:r>
      <w:r w:rsidRPr="00B665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14:paraId="12D46A72" w14:textId="77777777" w:rsidR="00D01B0A" w:rsidRPr="00B66598" w:rsidRDefault="00D01B0A" w:rsidP="00D01B0A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الفاضل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(ا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لا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سم)</w:t>
      </w:r>
    </w:p>
    <w:p w14:paraId="7A0459DF" w14:textId="77777777" w:rsidR="00D01B0A" w:rsidRPr="00B66598" w:rsidRDefault="00D01B0A" w:rsidP="00D01B0A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أدناه حالة الطلب : </w:t>
      </w:r>
    </w:p>
    <w:p w14:paraId="13F8C4A3" w14:textId="77777777" w:rsidR="00D01B0A" w:rsidRPr="00B66598" w:rsidRDefault="00D01B0A" w:rsidP="00D01B0A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اسم الخدمة: عمادة الدراسات العليا</w:t>
      </w:r>
    </w:p>
    <w:p w14:paraId="499C682C" w14:textId="77777777" w:rsidR="00D01B0A" w:rsidRPr="00B66598" w:rsidRDefault="00D01B0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الاستمارة: ؟</w:t>
      </w:r>
    </w:p>
    <w:p w14:paraId="10553A5A" w14:textId="77777777" w:rsidR="00D01B0A" w:rsidRPr="00B66598" w:rsidRDefault="00D01B0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اسم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الطالب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/ة: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؟</w:t>
      </w:r>
    </w:p>
    <w:p w14:paraId="30AC446C" w14:textId="77777777" w:rsidR="00D01B0A" w:rsidRPr="00B66598" w:rsidRDefault="00D01B0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الرقم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الجامعي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؟</w:t>
      </w:r>
    </w:p>
    <w:p w14:paraId="5BC99FC6" w14:textId="77777777" w:rsidR="00D01B0A" w:rsidRPr="00B66598" w:rsidRDefault="00D01B0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البريد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الالكتروني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؟</w:t>
      </w:r>
    </w:p>
    <w:p w14:paraId="61036624" w14:textId="77777777" w:rsidR="00D01B0A" w:rsidRPr="00B66598" w:rsidRDefault="00D01B0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الكلية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؟ </w:t>
      </w:r>
    </w:p>
    <w:p w14:paraId="5A724C8B" w14:textId="77777777" w:rsidR="00D01B0A" w:rsidRPr="00B66598" w:rsidRDefault="00D01B0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البرنامج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؟</w:t>
      </w:r>
    </w:p>
    <w:p w14:paraId="6DEF45B0" w14:textId="77777777" w:rsidR="00D01B0A" w:rsidRPr="00B66598" w:rsidRDefault="00D01B0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التخصص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: ؟ </w:t>
      </w:r>
    </w:p>
    <w:p w14:paraId="0F515EEF" w14:textId="77777777" w:rsidR="00D01B0A" w:rsidRPr="00B66598" w:rsidRDefault="00D01B0A" w:rsidP="002D7C9E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قائمة </w:t>
      </w:r>
      <w:r w:rsidR="002D7C9E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</w:t>
      </w:r>
      <w:r w:rsidR="002D7C9E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لموافق</w:t>
      </w:r>
      <w:r w:rsidR="002D7C9E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ات</w:t>
      </w:r>
      <w:r w:rsidR="002D7C9E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="002D7C9E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المطلوبة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: ؟</w:t>
      </w:r>
    </w:p>
    <w:p w14:paraId="3FB3C32D" w14:textId="77777777" w:rsidR="00D01B0A" w:rsidRPr="00B66598" w:rsidRDefault="00D01B0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الموافقة الحالي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: ؟</w:t>
      </w:r>
    </w:p>
    <w:p w14:paraId="6E5372B5" w14:textId="77777777" w:rsidR="00D01B0A" w:rsidRPr="00B66598" w:rsidRDefault="00D01B0A" w:rsidP="00D01B0A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الحالة: ؟</w:t>
      </w:r>
    </w:p>
    <w:p w14:paraId="12647009" w14:textId="77777777" w:rsidR="002D7C9E" w:rsidRPr="00B66598" w:rsidRDefault="002D7C9E" w:rsidP="002D7C9E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باعتباركم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الجهة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الأعلى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إداريا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الرجاء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اتخاذ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ما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يلزم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حول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الطلب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أعلاه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.</w:t>
      </w:r>
    </w:p>
    <w:p w14:paraId="322ABA80" w14:textId="76942172" w:rsidR="002D7C9E" w:rsidRPr="00B66598" w:rsidRDefault="002D7C9E" w:rsidP="00B66598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(هذه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الرسالة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للعلم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فقط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.</w:t>
      </w:r>
      <w:del w:id="25" w:author="Nawal Aziz" w:date="2017-11-06T09:09:00Z">
        <w:r w:rsidRPr="00B66598" w:rsidDel="00B66598">
          <w:rPr>
            <w:rFonts w:ascii="Sakkal Majalla" w:eastAsia="Times New Roman" w:hAnsi="Sakkal Majalla" w:cs="Sakkal Majalla"/>
            <w:sz w:val="28"/>
            <w:szCs w:val="28"/>
            <w:rtl/>
            <w:lang w:bidi="ar-OM"/>
          </w:rPr>
          <w:delText xml:space="preserve"> الرجاء اتخاذ ما يلزم</w:delText>
        </w:r>
      </w:del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)</w:t>
      </w:r>
    </w:p>
    <w:p w14:paraId="2C4180F1" w14:textId="77777777" w:rsidR="00D01B0A" w:rsidRPr="00B66598" w:rsidRDefault="00D01B0A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يمكنكم الاطلاع عل</w:t>
      </w:r>
      <w:r w:rsidR="008E5E50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ى التفاصيل من خلال الرابط : ؟؟؟</w:t>
      </w:r>
    </w:p>
    <w:p w14:paraId="67FC591E" w14:textId="77777777" w:rsidR="00D01B0A" w:rsidRPr="00B66598" w:rsidRDefault="00D01B0A" w:rsidP="00D01B0A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مع تحيات</w:t>
      </w:r>
    </w:p>
    <w:p w14:paraId="56F3BD3F" w14:textId="77777777" w:rsidR="00D01B0A" w:rsidRPr="00B66598" w:rsidRDefault="00D01B0A" w:rsidP="00D01B0A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عمادة الدراسات العليا</w:t>
      </w:r>
    </w:p>
    <w:p w14:paraId="5FB0028F" w14:textId="77777777" w:rsidR="00D01B0A" w:rsidRPr="00B66598" w:rsidRDefault="00D01B0A" w:rsidP="00D01B0A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جامعة السلطان قابوس</w:t>
      </w:r>
    </w:p>
    <w:p w14:paraId="7E5F1EA2" w14:textId="0CA816A8" w:rsidR="00D01B0A" w:rsidRPr="00B66598" w:rsidDel="00B66598" w:rsidRDefault="00D01B0A" w:rsidP="00D01B0A">
      <w:pPr>
        <w:bidi/>
        <w:spacing w:after="0" w:line="240" w:lineRule="auto"/>
        <w:rPr>
          <w:del w:id="26" w:author="Nawal Aziz" w:date="2017-11-06T09:11:00Z"/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del w:id="27" w:author="Nawal Aziz" w:date="2017-11-06T09:11:00Z">
        <w:r w:rsidRPr="00B66598" w:rsidDel="00B66598">
          <w:rPr>
            <w:rFonts w:ascii="Sakkal Majalla" w:eastAsia="Times New Roman" w:hAnsi="Sakkal Majalla" w:cs="Sakkal Majalla"/>
            <w:sz w:val="28"/>
            <w:szCs w:val="28"/>
            <w:rtl/>
            <w:lang w:bidi="ar-OM"/>
          </w:rPr>
          <w:delText>مسقط – سلطنة عمان</w:delText>
        </w:r>
      </w:del>
    </w:p>
    <w:p w14:paraId="22272244" w14:textId="2779DAC3" w:rsidR="00D01B0A" w:rsidRPr="00B66598" w:rsidRDefault="00D01B0A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del w:id="28" w:author="Nawal Aziz" w:date="2017-11-06T09:11:00Z">
        <w:r w:rsidRPr="00B66598" w:rsidDel="00B66598">
          <w:rPr>
            <w:rFonts w:ascii="Sakkal Majalla" w:eastAsia="Times New Roman" w:hAnsi="Sakkal Majalla" w:cs="Sakkal Majalla"/>
            <w:sz w:val="28"/>
            <w:szCs w:val="28"/>
            <w:rtl/>
            <w:lang w:bidi="ar-OM"/>
          </w:rPr>
          <w:delText xml:space="preserve"> </w:delText>
        </w:r>
      </w:del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(ملاحظة: </w:t>
      </w:r>
      <w:r w:rsidR="008E5E50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هذه</w:t>
      </w:r>
      <w:r w:rsidR="008E5E50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="008E5E50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الرسالة</w:t>
      </w:r>
      <w:r w:rsidR="008E5E50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="008E5E50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تلقائية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. الرجاء عدم الرد </w:t>
      </w:r>
      <w:r w:rsidR="008E5E50"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لهذا</w:t>
      </w:r>
      <w:r w:rsidR="008E5E50"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العنوان)</w:t>
      </w:r>
    </w:p>
    <w:p w14:paraId="525A5674" w14:textId="77777777" w:rsidR="00687F6C" w:rsidRPr="00B66598" w:rsidRDefault="008E5E50" w:rsidP="0076059C">
      <w:pPr>
        <w:spacing w:before="100" w:beforeAutospacing="1" w:after="100" w:afterAutospacing="1" w:line="240" w:lineRule="auto"/>
        <w:jc w:val="center"/>
        <w:rPr>
          <w:b/>
          <w:bCs/>
          <w:color w:val="FF0000"/>
          <w:sz w:val="24"/>
          <w:szCs w:val="24"/>
        </w:rPr>
      </w:pPr>
      <w:r w:rsidRPr="00B66598">
        <w:rPr>
          <w:b/>
          <w:bCs/>
          <w:color w:val="FF0000"/>
          <w:sz w:val="24"/>
          <w:szCs w:val="24"/>
        </w:rPr>
        <w:lastRenderedPageBreak/>
        <w:t>S</w:t>
      </w:r>
      <w:r w:rsidR="0076059C" w:rsidRPr="00B66598">
        <w:rPr>
          <w:b/>
          <w:bCs/>
          <w:color w:val="FF0000"/>
          <w:sz w:val="24"/>
          <w:szCs w:val="24"/>
        </w:rPr>
        <w:t>tudent</w:t>
      </w:r>
      <w:r w:rsidRPr="00B66598">
        <w:rPr>
          <w:b/>
          <w:bCs/>
          <w:color w:val="FF0000"/>
          <w:sz w:val="24"/>
          <w:szCs w:val="24"/>
        </w:rPr>
        <w:t xml:space="preserve"> </w:t>
      </w:r>
      <w:r w:rsidR="0076059C" w:rsidRPr="00B66598">
        <w:rPr>
          <w:b/>
          <w:bCs/>
          <w:color w:val="FF0000"/>
          <w:sz w:val="24"/>
          <w:szCs w:val="24"/>
        </w:rPr>
        <w:t>Template</w:t>
      </w:r>
      <w:r w:rsidRPr="00B66598">
        <w:rPr>
          <w:b/>
          <w:bCs/>
          <w:color w:val="FF0000"/>
          <w:sz w:val="24"/>
          <w:szCs w:val="24"/>
        </w:rPr>
        <w:t xml:space="preserve"> (</w:t>
      </w:r>
      <w:r w:rsidR="0076059C" w:rsidRPr="00B66598">
        <w:rPr>
          <w:b/>
          <w:bCs/>
          <w:color w:val="FF0000"/>
          <w:sz w:val="24"/>
          <w:szCs w:val="24"/>
        </w:rPr>
        <w:t>SMS</w:t>
      </w:r>
      <w:r w:rsidRPr="00B66598">
        <w:rPr>
          <w:b/>
          <w:bCs/>
          <w:color w:val="FF0000"/>
          <w:sz w:val="24"/>
          <w:szCs w:val="24"/>
        </w:rPr>
        <w:t>)</w:t>
      </w:r>
    </w:p>
    <w:p w14:paraId="6EB3927B" w14:textId="2580313E" w:rsidR="0076059C" w:rsidRPr="00B66598" w:rsidRDefault="0076059C" w:rsidP="0076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Dear Student ($data.student.personalDetail.name$),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 xml:space="preserve">Status of your application is mentioned </w:t>
      </w:r>
      <w:del w:id="29" w:author="Nawal Aziz" w:date="2017-11-06T09:11:00Z"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>below :</w:delText>
        </w:r>
      </w:del>
      <w:ins w:id="30" w:author="Nawal Aziz" w:date="2017-11-06T09:11:00Z">
        <w:r w:rsidR="00B66598" w:rsidRPr="00B66598">
          <w:rPr>
            <w:rFonts w:ascii="Times New Roman" w:eastAsia="Times New Roman" w:hAnsi="Times New Roman" w:cs="Times New Roman"/>
            <w:sz w:val="24"/>
            <w:szCs w:val="24"/>
          </w:rPr>
          <w:t>below:</w:t>
        </w:r>
      </w:ins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075990" w14:textId="3833D39C" w:rsidR="0076059C" w:rsidRPr="00B66598" w:rsidDel="00B66598" w:rsidRDefault="0076059C" w:rsidP="0076059C">
      <w:pPr>
        <w:numPr>
          <w:ilvl w:val="0"/>
          <w:numId w:val="4"/>
        </w:numPr>
        <w:spacing w:before="100" w:beforeAutospacing="1" w:after="100" w:afterAutospacing="1" w:line="240" w:lineRule="auto"/>
        <w:rPr>
          <w:del w:id="31" w:author="Nawal Aziz" w:date="2017-11-06T09:11:00Z"/>
          <w:rFonts w:ascii="Times New Roman" w:eastAsia="Times New Roman" w:hAnsi="Times New Roman" w:cs="Times New Roman"/>
          <w:sz w:val="24"/>
          <w:szCs w:val="24"/>
        </w:rPr>
      </w:pPr>
      <w:del w:id="32" w:author="Nawal Aziz" w:date="2017-11-06T09:11:00Z"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 xml:space="preserve">Service Name              : </w:delText>
        </w:r>
        <w:r w:rsidRPr="00B66598" w:rsidDel="00B6659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DPS</w:delText>
        </w:r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p w14:paraId="0703E446" w14:textId="77777777" w:rsidR="0076059C" w:rsidRPr="00B66598" w:rsidRDefault="0076059C" w:rsidP="00760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Form Name                 : 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$data.formNameEng$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5907C1" w14:textId="17D3EFA5" w:rsidR="0076059C" w:rsidRPr="00B66598" w:rsidDel="00B66598" w:rsidRDefault="0076059C" w:rsidP="0076059C">
      <w:pPr>
        <w:numPr>
          <w:ilvl w:val="0"/>
          <w:numId w:val="4"/>
        </w:numPr>
        <w:spacing w:before="100" w:beforeAutospacing="1" w:after="100" w:afterAutospacing="1" w:line="240" w:lineRule="auto"/>
        <w:rPr>
          <w:del w:id="33" w:author="Nawal Aziz" w:date="2017-11-06T09:11:00Z"/>
          <w:rFonts w:ascii="Times New Roman" w:eastAsia="Times New Roman" w:hAnsi="Times New Roman" w:cs="Times New Roman"/>
          <w:sz w:val="24"/>
          <w:szCs w:val="24"/>
        </w:rPr>
      </w:pPr>
      <w:del w:id="34" w:author="Nawal Aziz" w:date="2017-11-06T09:11:00Z"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>List of Approvers         :</w:delText>
        </w:r>
        <w:r w:rsidRPr="00B66598" w:rsidDel="00B6659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  $data.roles : {x | $x.sequenceNo$.$x.roleValue$  } $ </w:delText>
        </w:r>
      </w:del>
    </w:p>
    <w:p w14:paraId="618B4509" w14:textId="3E4106D9" w:rsidR="0076059C" w:rsidRPr="00B66598" w:rsidDel="00B66598" w:rsidRDefault="0076059C" w:rsidP="0076059C">
      <w:pPr>
        <w:numPr>
          <w:ilvl w:val="0"/>
          <w:numId w:val="4"/>
        </w:numPr>
        <w:spacing w:before="100" w:beforeAutospacing="1" w:after="100" w:afterAutospacing="1" w:line="240" w:lineRule="auto"/>
        <w:rPr>
          <w:del w:id="35" w:author="Nawal Aziz" w:date="2017-11-06T09:11:00Z"/>
          <w:rFonts w:ascii="Times New Roman" w:eastAsia="Times New Roman" w:hAnsi="Times New Roman" w:cs="Times New Roman"/>
          <w:sz w:val="24"/>
          <w:szCs w:val="24"/>
        </w:rPr>
      </w:pPr>
      <w:del w:id="36" w:author="Nawal Aziz" w:date="2017-11-06T09:11:00Z"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 xml:space="preserve">Current Approver         : </w:delText>
        </w:r>
        <w:r w:rsidRPr="00B66598" w:rsidDel="00B6659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$data.approver.roleNameEng$</w:delText>
        </w:r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p w14:paraId="36E466E0" w14:textId="7443C48F" w:rsidR="0076059C" w:rsidRPr="00B66598" w:rsidDel="00B66598" w:rsidRDefault="0076059C" w:rsidP="0076059C">
      <w:pPr>
        <w:numPr>
          <w:ilvl w:val="0"/>
          <w:numId w:val="4"/>
        </w:numPr>
        <w:spacing w:before="100" w:beforeAutospacing="1" w:after="100" w:afterAutospacing="1" w:line="240" w:lineRule="auto"/>
        <w:rPr>
          <w:del w:id="37" w:author="Nawal Aziz" w:date="2017-11-06T09:11:00Z"/>
          <w:rFonts w:ascii="Times New Roman" w:eastAsia="Times New Roman" w:hAnsi="Times New Roman" w:cs="Times New Roman"/>
          <w:sz w:val="24"/>
          <w:szCs w:val="24"/>
        </w:rPr>
      </w:pPr>
      <w:del w:id="38" w:author="Nawal Aziz" w:date="2017-11-06T09:11:00Z"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 xml:space="preserve">Status                           : </w:delText>
        </w:r>
        <w:r w:rsidRPr="00B66598" w:rsidDel="00B6659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$data.statusDescEng$</w:delText>
        </w:r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</w:p>
    <w:p w14:paraId="734B7BD5" w14:textId="77777777" w:rsidR="0076059C" w:rsidRPr="00B66598" w:rsidRDefault="0076059C" w:rsidP="0076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You can view the details at the following url : </w:t>
      </w:r>
      <w:r w:rsidR="00A856A3" w:rsidRPr="00B66598">
        <w:fldChar w:fldCharType="begin"/>
      </w:r>
      <w:r w:rsidR="00A856A3" w:rsidRPr="00B66598">
        <w:instrText xml:space="preserve"> HYPERLINK "file:///C:\\Workspaces\\currentProjects\\portletAppsGit\\prjDPS\\src\\main\\resources\\notificationTemplate\\emailTemplate\\student\\$data.serviceUrl$" </w:instrText>
      </w:r>
      <w:r w:rsidR="00A856A3" w:rsidRPr="00B66598">
        <w:rPr>
          <w:rPrChange w:id="39" w:author="Nawal Aziz" w:date="2017-11-06T09:12:00Z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rPrChange>
        </w:rPr>
        <w:fldChar w:fldCharType="separate"/>
      </w:r>
      <w:r w:rsidRPr="00B665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$data.serviceUrl$</w:t>
      </w:r>
      <w:r w:rsidR="00A856A3" w:rsidRPr="00B665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 w14:paraId="31DAA021" w14:textId="41EDD99C" w:rsidR="0076059C" w:rsidRPr="00B66598" w:rsidRDefault="0076059C" w:rsidP="00B66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with regards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 xml:space="preserve">Deanship of </w:t>
      </w:r>
      <w:r w:rsidR="008E5E50" w:rsidRPr="00B66598">
        <w:rPr>
          <w:rFonts w:ascii="Times New Roman" w:eastAsia="Times New Roman" w:hAnsi="Times New Roman" w:cs="Times New Roman"/>
          <w:sz w:val="24"/>
          <w:szCs w:val="24"/>
        </w:rPr>
        <w:t xml:space="preserve">Postgraduate 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>Studies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  <w:t>Sultan Qaboos University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br/>
      </w:r>
      <w:del w:id="40" w:author="Nawal Aziz" w:date="2017-11-06T09:11:00Z">
        <w:r w:rsidRPr="00B66598" w:rsidDel="00B66598">
          <w:rPr>
            <w:rFonts w:ascii="Times New Roman" w:eastAsia="Times New Roman" w:hAnsi="Times New Roman" w:cs="Times New Roman"/>
            <w:sz w:val="24"/>
            <w:szCs w:val="24"/>
          </w:rPr>
          <w:delText>Muscat | Oman</w:delText>
        </w:r>
      </w:del>
    </w:p>
    <w:p w14:paraId="2B3DCE4F" w14:textId="77777777" w:rsidR="0076059C" w:rsidRPr="00B66598" w:rsidRDefault="0076059C" w:rsidP="0076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2068A3" w14:textId="77777777" w:rsidR="0076059C" w:rsidRPr="00B66598" w:rsidRDefault="0076059C" w:rsidP="0076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9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66598">
        <w:rPr>
          <w:rFonts w:ascii="Times New Roman" w:eastAsia="Times New Roman" w:hAnsi="Times New Roman" w:cs="Times New Roman"/>
          <w:b/>
          <w:bCs/>
          <w:sz w:val="24"/>
          <w:szCs w:val="24"/>
        </w:rPr>
        <w:t>N.B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66598">
        <w:rPr>
          <w:rFonts w:ascii="Times New Roman" w:eastAsia="Times New Roman" w:hAnsi="Times New Roman" w:cs="Times New Roman"/>
          <w:i/>
          <w:iCs/>
          <w:sz w:val="24"/>
          <w:szCs w:val="24"/>
        </w:rPr>
        <w:t>This is an autogenerated email. Please do not reply to this email</w:t>
      </w:r>
      <w:r w:rsidRPr="00B66598">
        <w:rPr>
          <w:rFonts w:ascii="Times New Roman" w:eastAsia="Times New Roman" w:hAnsi="Times New Roman" w:cs="Times New Roman"/>
          <w:sz w:val="24"/>
          <w:szCs w:val="24"/>
        </w:rPr>
        <w:t>. )</w:t>
      </w:r>
    </w:p>
    <w:p w14:paraId="5F5B4167" w14:textId="77777777" w:rsidR="008E5E50" w:rsidRPr="00B66598" w:rsidRDefault="008E5E50" w:rsidP="008E5E50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  <w:lang w:bidi="ar-OM"/>
        </w:rPr>
      </w:pPr>
    </w:p>
    <w:p w14:paraId="4AE906ED" w14:textId="77777777" w:rsidR="008E5E50" w:rsidRPr="00B66598" w:rsidRDefault="008E5E50" w:rsidP="008E5E50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  <w:lang w:bidi="ar-OM"/>
        </w:rPr>
      </w:pPr>
    </w:p>
    <w:p w14:paraId="68BB8B43" w14:textId="77777777" w:rsidR="008E5E50" w:rsidRPr="00B66598" w:rsidRDefault="008E5E50" w:rsidP="008E5E50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  <w:lang w:bidi="ar-OM"/>
        </w:rPr>
      </w:pPr>
    </w:p>
    <w:p w14:paraId="7DDA6905" w14:textId="77777777" w:rsidR="008E5E50" w:rsidRPr="00B66598" w:rsidRDefault="008E5E50" w:rsidP="008E5E50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  <w:lang w:bidi="ar-OM"/>
        </w:rPr>
      </w:pPr>
    </w:p>
    <w:p w14:paraId="3EFBE34C" w14:textId="77777777" w:rsidR="008E5E50" w:rsidRPr="00B66598" w:rsidRDefault="008E5E50" w:rsidP="008E5E50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</w:rPr>
      </w:pP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  <w:lastRenderedPageBreak/>
        <w:t xml:space="preserve">نموذج الطالب </w:t>
      </w: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  <w:lang w:bidi="ar-OM"/>
        </w:rPr>
        <w:t>(</w:t>
      </w:r>
      <w:r w:rsidRPr="00B66598">
        <w:rPr>
          <w:rFonts w:ascii="Sakkal Majalla" w:eastAsia="Times New Roman" w:hAnsi="Sakkal Majalla" w:cs="Sakkal Majalla" w:hint="eastAsia"/>
          <w:b/>
          <w:bCs/>
          <w:color w:val="FF0000"/>
          <w:sz w:val="28"/>
          <w:szCs w:val="28"/>
          <w:u w:val="single"/>
          <w:rtl/>
        </w:rPr>
        <w:t>الرسالة</w:t>
      </w: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B66598">
        <w:rPr>
          <w:rFonts w:ascii="Sakkal Majalla" w:eastAsia="Times New Roman" w:hAnsi="Sakkal Majalla" w:cs="Sakkal Majalla" w:hint="eastAsia"/>
          <w:b/>
          <w:bCs/>
          <w:color w:val="FF0000"/>
          <w:sz w:val="28"/>
          <w:szCs w:val="28"/>
          <w:u w:val="single"/>
          <w:rtl/>
        </w:rPr>
        <w:t>النصية</w:t>
      </w:r>
      <w:r w:rsidRPr="00B66598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  <w:u w:val="single"/>
          <w:rtl/>
        </w:rPr>
        <w:t>)</w:t>
      </w:r>
    </w:p>
    <w:p w14:paraId="604BA576" w14:textId="77777777" w:rsidR="008E5E50" w:rsidRPr="00B66598" w:rsidRDefault="008E5E50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عزيزي الطالب/ة (اسم الطالب/البيانات الشخصية)</w:t>
      </w:r>
    </w:p>
    <w:p w14:paraId="51178B50" w14:textId="77777777" w:rsidR="008E5E50" w:rsidRPr="00B66598" w:rsidRDefault="008E5E50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حالة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الطلب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أدناه: </w:t>
      </w:r>
    </w:p>
    <w:p w14:paraId="0F48680A" w14:textId="77777777" w:rsidR="008E5E50" w:rsidRPr="00B66598" w:rsidRDefault="008E5E50" w:rsidP="008E5E50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اسم الخدمة: عمادة الدراسات العليا</w:t>
      </w:r>
    </w:p>
    <w:p w14:paraId="67CBF14A" w14:textId="77777777" w:rsidR="008E5E50" w:rsidRPr="00B66598" w:rsidRDefault="008E5E50" w:rsidP="008E5E50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الاستمارة: ؟</w:t>
      </w:r>
    </w:p>
    <w:p w14:paraId="15F4A3CA" w14:textId="77777777" w:rsidR="008E5E50" w:rsidRPr="00B66598" w:rsidRDefault="008E5E50" w:rsidP="008E5E50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قائمة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لموافق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ات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المطلوبة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: ؟</w:t>
      </w:r>
    </w:p>
    <w:p w14:paraId="653C322E" w14:textId="77777777" w:rsidR="008E5E50" w:rsidRPr="00B66598" w:rsidRDefault="008E5E50" w:rsidP="008E5E50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الموافقة الحالي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: ؟</w:t>
      </w:r>
    </w:p>
    <w:p w14:paraId="515DF895" w14:textId="77777777" w:rsidR="008E5E50" w:rsidRPr="00B66598" w:rsidRDefault="008E5E50" w:rsidP="008E5E50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الحالة: ؟</w:t>
      </w:r>
    </w:p>
    <w:p w14:paraId="1D165F39" w14:textId="77777777" w:rsidR="008E5E50" w:rsidRPr="00B66598" w:rsidRDefault="008E5E50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يمكنكم الاطلاع على التفاصيل من خلال الرابط : ؟؟؟</w:t>
      </w:r>
    </w:p>
    <w:p w14:paraId="7E4FC12E" w14:textId="77777777" w:rsidR="008E5E50" w:rsidRPr="00B66598" w:rsidRDefault="008E5E50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مع تحيات</w:t>
      </w:r>
    </w:p>
    <w:p w14:paraId="54B2F9BF" w14:textId="77777777" w:rsidR="008E5E50" w:rsidRPr="00B66598" w:rsidRDefault="008E5E50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عمادة الدراسات العليا</w:t>
      </w:r>
    </w:p>
    <w:p w14:paraId="7123EDEC" w14:textId="77777777" w:rsidR="008E5E50" w:rsidRPr="00B66598" w:rsidRDefault="008E5E50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>جامعة السلطان قابوس</w:t>
      </w:r>
    </w:p>
    <w:p w14:paraId="0A6B7943" w14:textId="1D0A988E" w:rsidR="008E5E50" w:rsidRPr="00B66598" w:rsidDel="00B66598" w:rsidRDefault="008E5E50" w:rsidP="008E5E50">
      <w:pPr>
        <w:bidi/>
        <w:spacing w:after="0" w:line="240" w:lineRule="auto"/>
        <w:rPr>
          <w:del w:id="41" w:author="Nawal Aziz" w:date="2017-11-06T09:11:00Z"/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del w:id="42" w:author="Nawal Aziz" w:date="2017-11-06T09:11:00Z">
        <w:r w:rsidRPr="00B66598" w:rsidDel="00B66598">
          <w:rPr>
            <w:rFonts w:ascii="Sakkal Majalla" w:eastAsia="Times New Roman" w:hAnsi="Sakkal Majalla" w:cs="Sakkal Majalla"/>
            <w:sz w:val="28"/>
            <w:szCs w:val="28"/>
            <w:rtl/>
            <w:lang w:bidi="ar-OM"/>
          </w:rPr>
          <w:delText>مسقط – سلطنة عمان</w:delText>
        </w:r>
      </w:del>
    </w:p>
    <w:p w14:paraId="5817C300" w14:textId="77777777" w:rsidR="008E5E50" w:rsidRPr="00B66598" w:rsidRDefault="008E5E50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</w:p>
    <w:p w14:paraId="22A0B1AA" w14:textId="77777777" w:rsidR="008E5E50" w:rsidRDefault="008E5E50" w:rsidP="008E5E50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  <w:rtl/>
          <w:lang w:bidi="ar-OM"/>
        </w:rPr>
      </w:pP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(ملاحظة: هذه الرسالة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تلقائية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. الرجاء عدم الرد </w:t>
      </w:r>
      <w:r w:rsidRPr="00B66598">
        <w:rPr>
          <w:rFonts w:ascii="Sakkal Majalla" w:eastAsia="Times New Roman" w:hAnsi="Sakkal Majalla" w:cs="Sakkal Majalla" w:hint="eastAsia"/>
          <w:sz w:val="28"/>
          <w:szCs w:val="28"/>
          <w:rtl/>
          <w:lang w:bidi="ar-OM"/>
        </w:rPr>
        <w:t>لهذا</w:t>
      </w:r>
      <w:r w:rsidRPr="00B66598">
        <w:rPr>
          <w:rFonts w:ascii="Sakkal Majalla" w:eastAsia="Times New Roman" w:hAnsi="Sakkal Majalla" w:cs="Sakkal Majalla"/>
          <w:sz w:val="28"/>
          <w:szCs w:val="28"/>
          <w:rtl/>
          <w:lang w:bidi="ar-OM"/>
        </w:rPr>
        <w:t xml:space="preserve"> العنوان)</w:t>
      </w:r>
    </w:p>
    <w:p w14:paraId="09CC985C" w14:textId="77777777" w:rsidR="008D7495" w:rsidRDefault="008D7495">
      <w:pPr>
        <w:rPr>
          <w:lang w:bidi="ar-OM"/>
        </w:rPr>
      </w:pPr>
    </w:p>
    <w:sectPr w:rsidR="008D7495" w:rsidSect="00D01B0A">
      <w:footerReference w:type="default" r:id="rId8"/>
      <w:pgSz w:w="15840" w:h="12240" w:orient="landscape"/>
      <w:pgMar w:top="1418" w:right="709" w:bottom="1135" w:left="709" w:header="720" w:footer="720" w:gutter="0"/>
      <w:cols w:num="2" w:space="2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6752F" w14:textId="77777777" w:rsidR="00780318" w:rsidRDefault="00780318" w:rsidP="00D01B0A">
      <w:pPr>
        <w:spacing w:after="0" w:line="240" w:lineRule="auto"/>
      </w:pPr>
      <w:r>
        <w:separator/>
      </w:r>
    </w:p>
  </w:endnote>
  <w:endnote w:type="continuationSeparator" w:id="0">
    <w:p w14:paraId="23744D37" w14:textId="77777777" w:rsidR="00780318" w:rsidRDefault="00780318" w:rsidP="00D0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64818"/>
      <w:docPartObj>
        <w:docPartGallery w:val="Page Numbers (Bottom of Page)"/>
        <w:docPartUnique/>
      </w:docPartObj>
    </w:sdtPr>
    <w:sdtEndPr/>
    <w:sdtContent>
      <w:p w14:paraId="47845821" w14:textId="77777777" w:rsidR="00D01B0A" w:rsidRDefault="00D01B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7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35C3C1" w14:textId="77777777" w:rsidR="00D01B0A" w:rsidRDefault="00D01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5B0E9" w14:textId="77777777" w:rsidR="00780318" w:rsidRDefault="00780318" w:rsidP="00D01B0A">
      <w:pPr>
        <w:spacing w:after="0" w:line="240" w:lineRule="auto"/>
      </w:pPr>
      <w:r>
        <w:separator/>
      </w:r>
    </w:p>
  </w:footnote>
  <w:footnote w:type="continuationSeparator" w:id="0">
    <w:p w14:paraId="0EADE906" w14:textId="77777777" w:rsidR="00780318" w:rsidRDefault="00780318" w:rsidP="00D01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747"/>
    <w:multiLevelType w:val="multilevel"/>
    <w:tmpl w:val="F18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21CB4"/>
    <w:multiLevelType w:val="hybridMultilevel"/>
    <w:tmpl w:val="C476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712A3"/>
    <w:multiLevelType w:val="multilevel"/>
    <w:tmpl w:val="735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4C1D03"/>
    <w:multiLevelType w:val="hybridMultilevel"/>
    <w:tmpl w:val="550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81AD5"/>
    <w:multiLevelType w:val="multilevel"/>
    <w:tmpl w:val="23F6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114324"/>
    <w:multiLevelType w:val="multilevel"/>
    <w:tmpl w:val="17EE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wal Aziz">
    <w15:presenceInfo w15:providerId="None" w15:userId="Nawal Az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6C"/>
    <w:rsid w:val="0005550B"/>
    <w:rsid w:val="0009618B"/>
    <w:rsid w:val="002D7C9E"/>
    <w:rsid w:val="00456DFB"/>
    <w:rsid w:val="00687F6C"/>
    <w:rsid w:val="006E0414"/>
    <w:rsid w:val="0076059C"/>
    <w:rsid w:val="00780318"/>
    <w:rsid w:val="008D7495"/>
    <w:rsid w:val="008E5E50"/>
    <w:rsid w:val="00A667D8"/>
    <w:rsid w:val="00A856A3"/>
    <w:rsid w:val="00B66598"/>
    <w:rsid w:val="00B92C3A"/>
    <w:rsid w:val="00D01B0A"/>
    <w:rsid w:val="00E1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A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F6C"/>
    <w:rPr>
      <w:b/>
      <w:bCs/>
    </w:rPr>
  </w:style>
  <w:style w:type="paragraph" w:customStyle="1" w:styleId="auto-style2">
    <w:name w:val="auto-style2"/>
    <w:basedOn w:val="Normal"/>
    <w:rsid w:val="0068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7F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7F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5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B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0A"/>
  </w:style>
  <w:style w:type="paragraph" w:styleId="Footer">
    <w:name w:val="footer"/>
    <w:basedOn w:val="Normal"/>
    <w:link w:val="FooterChar"/>
    <w:uiPriority w:val="99"/>
    <w:unhideWhenUsed/>
    <w:rsid w:val="00D01B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0A"/>
  </w:style>
  <w:style w:type="paragraph" w:styleId="BalloonText">
    <w:name w:val="Balloon Text"/>
    <w:basedOn w:val="Normal"/>
    <w:link w:val="BalloonTextChar"/>
    <w:uiPriority w:val="99"/>
    <w:semiHidden/>
    <w:unhideWhenUsed/>
    <w:rsid w:val="008E5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6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DF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F6C"/>
    <w:rPr>
      <w:b/>
      <w:bCs/>
    </w:rPr>
  </w:style>
  <w:style w:type="paragraph" w:customStyle="1" w:styleId="auto-style2">
    <w:name w:val="auto-style2"/>
    <w:basedOn w:val="Normal"/>
    <w:rsid w:val="0068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7F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7F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5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B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0A"/>
  </w:style>
  <w:style w:type="paragraph" w:styleId="Footer">
    <w:name w:val="footer"/>
    <w:basedOn w:val="Normal"/>
    <w:link w:val="FooterChar"/>
    <w:uiPriority w:val="99"/>
    <w:unhideWhenUsed/>
    <w:rsid w:val="00D01B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0A"/>
  </w:style>
  <w:style w:type="paragraph" w:styleId="BalloonText">
    <w:name w:val="Balloon Text"/>
    <w:basedOn w:val="Normal"/>
    <w:link w:val="BalloonTextChar"/>
    <w:uiPriority w:val="99"/>
    <w:semiHidden/>
    <w:unhideWhenUsed/>
    <w:rsid w:val="008E5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6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D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</Company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bhabesh</dc:creator>
  <cp:lastModifiedBy>bhabesh</cp:lastModifiedBy>
  <cp:revision>2</cp:revision>
  <cp:lastPrinted>2017-11-05T05:34:00Z</cp:lastPrinted>
  <dcterms:created xsi:type="dcterms:W3CDTF">2017-11-09T11:16:00Z</dcterms:created>
  <dcterms:modified xsi:type="dcterms:W3CDTF">2017-11-09T11:16:00Z</dcterms:modified>
</cp:coreProperties>
</file>