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74F" w:rsidRDefault="007D65F9">
      <w:pPr>
        <w:rPr>
          <w:b/>
          <w:color w:val="00B0F0"/>
          <w:sz w:val="52"/>
          <w:szCs w:val="52"/>
        </w:rPr>
      </w:pPr>
      <w:r>
        <w:rPr>
          <w:b/>
          <w:color w:val="00B0F0"/>
          <w:sz w:val="52"/>
          <w:szCs w:val="52"/>
        </w:rPr>
        <w:t>Deanship of Postgraduate Studies</w:t>
      </w:r>
      <w:r>
        <w:rPr>
          <w:noProof/>
        </w:rPr>
        <mc:AlternateContent>
          <mc:Choice Requires="wpg">
            <w:drawing>
              <wp:anchor distT="0" distB="0" distL="114300" distR="114300" simplePos="0" relativeHeight="251658240" behindDoc="0" locked="0" layoutInCell="1" hidden="0" allowOverlap="1">
                <wp:simplePos x="0" y="0"/>
                <wp:positionH relativeFrom="column">
                  <wp:posOffset>25401</wp:posOffset>
                </wp:positionH>
                <wp:positionV relativeFrom="paragraph">
                  <wp:posOffset>469900</wp:posOffset>
                </wp:positionV>
                <wp:extent cx="6066845" cy="15875"/>
                <wp:effectExtent l="0" t="0" r="0" b="0"/>
                <wp:wrapNone/>
                <wp:docPr id="1" name="Straight Arrow Connector 1"/>
                <wp:cNvGraphicFramePr/>
                <a:graphic xmlns:a="http://schemas.openxmlformats.org/drawingml/2006/main">
                  <a:graphicData uri="http://schemas.microsoft.com/office/word/2010/wordprocessingShape">
                    <wps:wsp>
                      <wps:cNvCnPr/>
                      <wps:spPr>
                        <a:xfrm>
                          <a:off x="2312578" y="3780000"/>
                          <a:ext cx="6066845" cy="0"/>
                        </a:xfrm>
                        <a:prstGeom prst="straightConnector1">
                          <a:avLst/>
                        </a:prstGeom>
                        <a:noFill/>
                        <a:ln w="15875" cap="flat" cmpd="sng">
                          <a:solidFill>
                            <a:srgbClr val="00B0F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25401</wp:posOffset>
                </wp:positionH>
                <wp:positionV relativeFrom="paragraph">
                  <wp:posOffset>469900</wp:posOffset>
                </wp:positionV>
                <wp:extent cx="6066845" cy="15875"/>
                <wp:effectExtent b="0" l="0" r="0" t="0"/>
                <wp:wrapNone/>
                <wp:docPr id="1"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066845" cy="15875"/>
                        </a:xfrm>
                        <a:prstGeom prst="rect"/>
                        <a:ln/>
                      </pic:spPr>
                    </pic:pic>
                  </a:graphicData>
                </a:graphic>
              </wp:anchor>
            </w:drawing>
          </mc:Fallback>
        </mc:AlternateContent>
      </w:r>
    </w:p>
    <w:p w:rsidR="0016574F" w:rsidRDefault="007D65F9">
      <w:pPr>
        <w:rPr>
          <w:b/>
          <w:color w:val="000000"/>
          <w:sz w:val="72"/>
          <w:szCs w:val="72"/>
        </w:rPr>
      </w:pPr>
      <w:r>
        <w:rPr>
          <w:b/>
          <w:color w:val="000000"/>
          <w:sz w:val="72"/>
          <w:szCs w:val="72"/>
        </w:rPr>
        <w:t>Extension of Studies</w:t>
      </w:r>
    </w:p>
    <w:p w:rsidR="0016574F" w:rsidRDefault="007D65F9">
      <w:pPr>
        <w:rPr>
          <w:smallCaps/>
          <w:color w:val="000000"/>
        </w:rPr>
      </w:pPr>
      <w:r>
        <w:rPr>
          <w:b/>
          <w:color w:val="000000"/>
          <w:sz w:val="40"/>
          <w:szCs w:val="40"/>
        </w:rPr>
        <w:t xml:space="preserve">Help / User </w:t>
      </w:r>
      <w:r>
        <w:rPr>
          <w:b/>
          <w:sz w:val="40"/>
          <w:szCs w:val="40"/>
        </w:rPr>
        <w:t>Manual</w:t>
      </w:r>
    </w:p>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16574F"/>
    <w:p w:rsidR="0016574F" w:rsidRDefault="00091A48">
      <w:pPr>
        <w:rPr>
          <w:sz w:val="24"/>
          <w:szCs w:val="24"/>
        </w:rPr>
      </w:pPr>
      <w:r>
        <w:rPr>
          <w:sz w:val="24"/>
          <w:szCs w:val="24"/>
        </w:rPr>
        <w:t>December 2018</w:t>
      </w:r>
      <w:r>
        <w:rPr>
          <w:sz w:val="24"/>
          <w:szCs w:val="24"/>
        </w:rPr>
        <w:br/>
        <w:t>Version 0.02</w:t>
      </w:r>
    </w:p>
    <w:p w:rsidR="0016574F" w:rsidRDefault="0016574F"/>
    <w:p w:rsidR="0016574F" w:rsidRDefault="007D65F9">
      <w:pPr>
        <w:rPr>
          <w:b/>
          <w:color w:val="000000"/>
        </w:rPr>
      </w:pPr>
      <w:r>
        <w:rPr>
          <w:b/>
          <w:color w:val="000000"/>
        </w:rPr>
        <w:t>DISCLAIMER</w:t>
      </w:r>
    </w:p>
    <w:p w:rsidR="0016574F" w:rsidRDefault="007D65F9">
      <w:pPr>
        <w:jc w:val="both"/>
      </w:pPr>
      <w:r>
        <w:lastRenderedPageBreak/>
        <w:t xml:space="preserve">The University represented by the Deanship of Postgraduate Studies </w:t>
      </w:r>
      <w:proofErr w:type="gramStart"/>
      <w:r>
        <w:t>offers  a</w:t>
      </w:r>
      <w:proofErr w:type="gramEnd"/>
      <w:r>
        <w:t xml:space="preserve"> range of postgraduate programs at the diploma, masters and doctoral levels through advanced course work and research in various combinations.</w:t>
      </w:r>
    </w:p>
    <w:p w:rsidR="0016574F" w:rsidRDefault="007D65F9">
      <w:r>
        <w:t xml:space="preserve">Copyright © 2018 by Sultan </w:t>
      </w:r>
      <w:proofErr w:type="spellStart"/>
      <w:r>
        <w:t>Qaboos</w:t>
      </w:r>
      <w:proofErr w:type="spellEnd"/>
      <w:r>
        <w:t xml:space="preserve"> Uni</w:t>
      </w:r>
      <w:r>
        <w:t>versity</w:t>
      </w:r>
    </w:p>
    <w:p w:rsidR="0016574F" w:rsidRDefault="007D65F9">
      <w:pPr>
        <w:jc w:val="both"/>
      </w:pPr>
      <w:r>
        <w:t>All rights reserved. No part of this publication may be reproduced, distributed, or transmitted in any form or by any means, including photocopying, recording, or other electronic or mechanical methods, without the prior written permission of the p</w:t>
      </w:r>
      <w:r>
        <w:t>ublisher. For permission requests, write to the publisher, addressed “Attention: Coordinator,” at the address below.</w:t>
      </w:r>
    </w:p>
    <w:p w:rsidR="0016574F" w:rsidRDefault="007D65F9">
      <w:r>
        <w:t xml:space="preserve">Sultan </w:t>
      </w:r>
      <w:proofErr w:type="spellStart"/>
      <w:r>
        <w:t>Qaboos</w:t>
      </w:r>
      <w:proofErr w:type="spellEnd"/>
      <w:r>
        <w:t xml:space="preserve"> University </w:t>
      </w:r>
      <w:r>
        <w:br/>
        <w:t>Center for Information System | Al-</w:t>
      </w:r>
      <w:proofErr w:type="spellStart"/>
      <w:r>
        <w:t>Khod</w:t>
      </w:r>
      <w:proofErr w:type="spellEnd"/>
      <w:r>
        <w:t xml:space="preserve"> | Muscat | Oman</w:t>
      </w:r>
      <w:r>
        <w:br/>
      </w:r>
      <w:proofErr w:type="gramStart"/>
      <w:r>
        <w:t>Phone :</w:t>
      </w:r>
      <w:proofErr w:type="gramEnd"/>
      <w:r>
        <w:t xml:space="preserve"> +968-24141500  Web : www.squ.edu.om</w:t>
      </w:r>
    </w:p>
    <w:p w:rsidR="0016574F" w:rsidRDefault="0016574F"/>
    <w:p w:rsidR="0016574F" w:rsidRDefault="0016574F">
      <w:pPr>
        <w:spacing w:after="0" w:line="240" w:lineRule="auto"/>
        <w:rPr>
          <w:color w:val="000000"/>
        </w:rPr>
      </w:pPr>
    </w:p>
    <w:p w:rsidR="0016574F" w:rsidRDefault="007D65F9">
      <w:pPr>
        <w:spacing w:line="240" w:lineRule="auto"/>
        <w:rPr>
          <w:b/>
          <w:sz w:val="32"/>
          <w:szCs w:val="32"/>
        </w:rPr>
      </w:pPr>
      <w:r>
        <w:br w:type="page"/>
      </w:r>
    </w:p>
    <w:p w:rsidR="0016574F" w:rsidRDefault="007D65F9">
      <w:pPr>
        <w:pBdr>
          <w:top w:val="nil"/>
          <w:left w:val="nil"/>
          <w:bottom w:val="nil"/>
          <w:right w:val="nil"/>
          <w:between w:val="nil"/>
        </w:pBdr>
        <w:rPr>
          <w:b/>
          <w:color w:val="000000"/>
          <w:sz w:val="32"/>
          <w:szCs w:val="32"/>
        </w:rPr>
      </w:pPr>
      <w:r>
        <w:rPr>
          <w:b/>
          <w:color w:val="000000"/>
          <w:sz w:val="32"/>
          <w:szCs w:val="32"/>
        </w:rPr>
        <w:lastRenderedPageBreak/>
        <w:t>Document Revisions</w:t>
      </w:r>
    </w:p>
    <w:tbl>
      <w:tblPr>
        <w:tblStyle w:val="a"/>
        <w:tblW w:w="9214"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20" w:firstRow="1" w:lastRow="0" w:firstColumn="0" w:lastColumn="0" w:noHBand="0" w:noVBand="0"/>
      </w:tblPr>
      <w:tblGrid>
        <w:gridCol w:w="1418"/>
        <w:gridCol w:w="2126"/>
        <w:gridCol w:w="5670"/>
      </w:tblGrid>
      <w:tr w:rsidR="0016574F" w:rsidTr="0016574F">
        <w:trPr>
          <w:cnfStyle w:val="100000000000" w:firstRow="1" w:lastRow="0" w:firstColumn="0" w:lastColumn="0" w:oddVBand="0" w:evenVBand="0" w:oddHBand="0" w:evenHBand="0" w:firstRowFirstColumn="0" w:firstRowLastColumn="0" w:lastRowFirstColumn="0" w:lastRowLastColumn="0"/>
        </w:trPr>
        <w:tc>
          <w:tcPr>
            <w:tcW w:w="1418" w:type="dxa"/>
          </w:tcPr>
          <w:p w:rsidR="0016574F" w:rsidRDefault="007D65F9">
            <w:r>
              <w:t>Date</w:t>
            </w:r>
          </w:p>
        </w:tc>
        <w:tc>
          <w:tcPr>
            <w:tcW w:w="2126" w:type="dxa"/>
          </w:tcPr>
          <w:p w:rsidR="0016574F" w:rsidRDefault="007D65F9">
            <w:r>
              <w:t>Version Number</w:t>
            </w:r>
          </w:p>
        </w:tc>
        <w:tc>
          <w:tcPr>
            <w:tcW w:w="5670" w:type="dxa"/>
          </w:tcPr>
          <w:p w:rsidR="0016574F" w:rsidRDefault="007D65F9">
            <w:r>
              <w:t>Document Changes</w:t>
            </w:r>
          </w:p>
        </w:tc>
      </w:tr>
      <w:tr w:rsidR="0016574F">
        <w:tc>
          <w:tcPr>
            <w:tcW w:w="1418" w:type="dxa"/>
          </w:tcPr>
          <w:p w:rsidR="0016574F" w:rsidRDefault="007D65F9">
            <w:r>
              <w:t>12-12-2018</w:t>
            </w:r>
          </w:p>
        </w:tc>
        <w:tc>
          <w:tcPr>
            <w:tcW w:w="2126" w:type="dxa"/>
          </w:tcPr>
          <w:p w:rsidR="0016574F" w:rsidRDefault="00091A48">
            <w:r>
              <w:t>0</w:t>
            </w:r>
            <w:r w:rsidR="007D65F9">
              <w:t>.0</w:t>
            </w:r>
            <w:r>
              <w:t>1</w:t>
            </w:r>
          </w:p>
        </w:tc>
        <w:tc>
          <w:tcPr>
            <w:tcW w:w="5670" w:type="dxa"/>
          </w:tcPr>
          <w:p w:rsidR="0016574F" w:rsidRDefault="007D65F9">
            <w:r>
              <w:t>Initial draft</w:t>
            </w:r>
          </w:p>
        </w:tc>
      </w:tr>
      <w:tr w:rsidR="0016574F">
        <w:tc>
          <w:tcPr>
            <w:tcW w:w="1418" w:type="dxa"/>
          </w:tcPr>
          <w:p w:rsidR="0016574F" w:rsidRDefault="00091A48">
            <w:r>
              <w:t>12-13-2018</w:t>
            </w:r>
          </w:p>
        </w:tc>
        <w:tc>
          <w:tcPr>
            <w:tcW w:w="2126" w:type="dxa"/>
          </w:tcPr>
          <w:p w:rsidR="0016574F" w:rsidRDefault="00091A48">
            <w:r>
              <w:t>0.02</w:t>
            </w:r>
          </w:p>
        </w:tc>
        <w:tc>
          <w:tcPr>
            <w:tcW w:w="5670" w:type="dxa"/>
          </w:tcPr>
          <w:p w:rsidR="0016574F" w:rsidRDefault="00091A48">
            <w:r>
              <w:t>Modification from DPS</w:t>
            </w:r>
          </w:p>
        </w:tc>
      </w:tr>
      <w:tr w:rsidR="0016574F">
        <w:tc>
          <w:tcPr>
            <w:tcW w:w="1418" w:type="dxa"/>
          </w:tcPr>
          <w:p w:rsidR="0016574F" w:rsidRDefault="0016574F"/>
        </w:tc>
        <w:tc>
          <w:tcPr>
            <w:tcW w:w="2126" w:type="dxa"/>
          </w:tcPr>
          <w:p w:rsidR="0016574F" w:rsidRDefault="0016574F"/>
        </w:tc>
        <w:tc>
          <w:tcPr>
            <w:tcW w:w="5670" w:type="dxa"/>
          </w:tcPr>
          <w:p w:rsidR="0016574F" w:rsidRDefault="0016574F"/>
        </w:tc>
      </w:tr>
      <w:tr w:rsidR="0016574F">
        <w:tc>
          <w:tcPr>
            <w:tcW w:w="1418" w:type="dxa"/>
          </w:tcPr>
          <w:p w:rsidR="0016574F" w:rsidRDefault="0016574F"/>
        </w:tc>
        <w:tc>
          <w:tcPr>
            <w:tcW w:w="2126" w:type="dxa"/>
          </w:tcPr>
          <w:p w:rsidR="0016574F" w:rsidRDefault="0016574F"/>
        </w:tc>
        <w:tc>
          <w:tcPr>
            <w:tcW w:w="5670" w:type="dxa"/>
          </w:tcPr>
          <w:p w:rsidR="0016574F" w:rsidRDefault="0016574F"/>
        </w:tc>
      </w:tr>
    </w:tbl>
    <w:p w:rsidR="0016574F" w:rsidRDefault="007D65F9">
      <w:pPr>
        <w:pBdr>
          <w:top w:val="nil"/>
          <w:left w:val="nil"/>
          <w:bottom w:val="nil"/>
          <w:right w:val="nil"/>
          <w:between w:val="nil"/>
        </w:pBdr>
        <w:rPr>
          <w:b/>
          <w:color w:val="000000"/>
          <w:sz w:val="32"/>
          <w:szCs w:val="32"/>
        </w:rPr>
      </w:pPr>
      <w:r>
        <w:rPr>
          <w:b/>
          <w:color w:val="000000"/>
          <w:sz w:val="32"/>
          <w:szCs w:val="32"/>
        </w:rPr>
        <w:t>Approvals</w:t>
      </w:r>
    </w:p>
    <w:p w:rsidR="0016574F" w:rsidRDefault="007D65F9">
      <w:r>
        <w:t xml:space="preserve">This document requires following approvals: </w:t>
      </w:r>
    </w:p>
    <w:tbl>
      <w:tblPr>
        <w:tblStyle w:val="a0"/>
        <w:tblW w:w="952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20" w:firstRow="1" w:lastRow="0" w:firstColumn="0" w:lastColumn="0" w:noHBand="0" w:noVBand="0"/>
      </w:tblPr>
      <w:tblGrid>
        <w:gridCol w:w="3660"/>
        <w:gridCol w:w="5865"/>
      </w:tblGrid>
      <w:tr w:rsidR="0016574F" w:rsidTr="0016574F">
        <w:trPr>
          <w:cnfStyle w:val="100000000000" w:firstRow="1" w:lastRow="0" w:firstColumn="0" w:lastColumn="0" w:oddVBand="0" w:evenVBand="0" w:oddHBand="0" w:evenHBand="0" w:firstRowFirstColumn="0" w:firstRowLastColumn="0" w:lastRowFirstColumn="0" w:lastRowLastColumn="0"/>
        </w:trPr>
        <w:tc>
          <w:tcPr>
            <w:tcW w:w="3660" w:type="dxa"/>
          </w:tcPr>
          <w:p w:rsidR="0016574F" w:rsidRDefault="007D65F9">
            <w:r>
              <w:t>Name</w:t>
            </w:r>
          </w:p>
        </w:tc>
        <w:tc>
          <w:tcPr>
            <w:tcW w:w="5865" w:type="dxa"/>
          </w:tcPr>
          <w:p w:rsidR="0016574F" w:rsidRDefault="007D65F9">
            <w:r>
              <w:t>Title</w:t>
            </w:r>
          </w:p>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bl>
    <w:p w:rsidR="0016574F" w:rsidRDefault="007D65F9">
      <w:pPr>
        <w:pBdr>
          <w:top w:val="nil"/>
          <w:left w:val="nil"/>
          <w:bottom w:val="nil"/>
          <w:right w:val="nil"/>
          <w:between w:val="nil"/>
        </w:pBdr>
        <w:rPr>
          <w:b/>
          <w:color w:val="000000"/>
          <w:sz w:val="32"/>
          <w:szCs w:val="32"/>
        </w:rPr>
      </w:pPr>
      <w:r>
        <w:rPr>
          <w:b/>
          <w:color w:val="000000"/>
          <w:sz w:val="32"/>
          <w:szCs w:val="32"/>
        </w:rPr>
        <w:t>Distribution</w:t>
      </w:r>
    </w:p>
    <w:p w:rsidR="0016574F" w:rsidRDefault="007D65F9">
      <w:r>
        <w:t>This document has been distributed to:</w:t>
      </w:r>
    </w:p>
    <w:tbl>
      <w:tblPr>
        <w:tblStyle w:val="a1"/>
        <w:tblW w:w="9525"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20" w:firstRow="1" w:lastRow="0" w:firstColumn="0" w:lastColumn="0" w:noHBand="0" w:noVBand="0"/>
      </w:tblPr>
      <w:tblGrid>
        <w:gridCol w:w="3660"/>
        <w:gridCol w:w="5865"/>
      </w:tblGrid>
      <w:tr w:rsidR="0016574F" w:rsidTr="0016574F">
        <w:trPr>
          <w:cnfStyle w:val="100000000000" w:firstRow="1" w:lastRow="0" w:firstColumn="0" w:lastColumn="0" w:oddVBand="0" w:evenVBand="0" w:oddHBand="0" w:evenHBand="0" w:firstRowFirstColumn="0" w:firstRowLastColumn="0" w:lastRowFirstColumn="0" w:lastRowLastColumn="0"/>
        </w:trPr>
        <w:tc>
          <w:tcPr>
            <w:tcW w:w="3660" w:type="dxa"/>
          </w:tcPr>
          <w:p w:rsidR="0016574F" w:rsidRDefault="007D65F9">
            <w:r>
              <w:t>Name</w:t>
            </w:r>
          </w:p>
        </w:tc>
        <w:tc>
          <w:tcPr>
            <w:tcW w:w="5865" w:type="dxa"/>
          </w:tcPr>
          <w:p w:rsidR="0016574F" w:rsidRDefault="007D65F9">
            <w:r>
              <w:t>Title</w:t>
            </w:r>
          </w:p>
        </w:tc>
      </w:tr>
      <w:tr w:rsidR="0016574F">
        <w:tc>
          <w:tcPr>
            <w:tcW w:w="3660" w:type="dxa"/>
          </w:tcPr>
          <w:p w:rsidR="0016574F" w:rsidRDefault="00091A48">
            <w:r>
              <w:t>DPS</w:t>
            </w:r>
          </w:p>
        </w:tc>
        <w:tc>
          <w:tcPr>
            <w:tcW w:w="5865" w:type="dxa"/>
          </w:tcPr>
          <w:p w:rsidR="0016574F" w:rsidRDefault="0016574F"/>
        </w:tc>
      </w:tr>
      <w:tr w:rsidR="0016574F">
        <w:tc>
          <w:tcPr>
            <w:tcW w:w="3660" w:type="dxa"/>
          </w:tcPr>
          <w:p w:rsidR="0016574F" w:rsidRDefault="00091A48">
            <w:r>
              <w:t>Online Distribution to concerned users through related services at SQU portal</w:t>
            </w:r>
          </w:p>
        </w:tc>
        <w:tc>
          <w:tcPr>
            <w:tcW w:w="5865" w:type="dxa"/>
          </w:tcPr>
          <w:p w:rsidR="0016574F" w:rsidRDefault="0016574F"/>
        </w:tc>
      </w:tr>
      <w:tr w:rsidR="0016574F">
        <w:tc>
          <w:tcPr>
            <w:tcW w:w="3660" w:type="dxa"/>
          </w:tcPr>
          <w:p w:rsidR="0016574F" w:rsidRDefault="0016574F"/>
        </w:tc>
        <w:tc>
          <w:tcPr>
            <w:tcW w:w="5865" w:type="dxa"/>
          </w:tcPr>
          <w:p w:rsidR="0016574F" w:rsidRDefault="0016574F"/>
        </w:tc>
      </w:tr>
      <w:tr w:rsidR="0016574F">
        <w:tc>
          <w:tcPr>
            <w:tcW w:w="3660" w:type="dxa"/>
          </w:tcPr>
          <w:p w:rsidR="0016574F" w:rsidRDefault="0016574F"/>
        </w:tc>
        <w:tc>
          <w:tcPr>
            <w:tcW w:w="5865" w:type="dxa"/>
          </w:tcPr>
          <w:p w:rsidR="0016574F" w:rsidRDefault="0016574F"/>
        </w:tc>
      </w:tr>
    </w:tbl>
    <w:p w:rsidR="0016574F" w:rsidRDefault="007D65F9">
      <w:pPr>
        <w:rPr>
          <w:color w:val="000000"/>
          <w:sz w:val="24"/>
          <w:szCs w:val="24"/>
        </w:rPr>
      </w:pPr>
      <w:r>
        <w:br w:type="page"/>
      </w:r>
    </w:p>
    <w:p w:rsidR="0016574F" w:rsidRDefault="0016574F">
      <w:pPr>
        <w:rPr>
          <w:color w:val="000000"/>
        </w:rPr>
      </w:pPr>
    </w:p>
    <w:p w:rsidR="0016574F" w:rsidRDefault="0016574F">
      <w:pPr>
        <w:rPr>
          <w:b/>
          <w:color w:val="000000"/>
        </w:rPr>
      </w:pPr>
    </w:p>
    <w:p w:rsidR="0016574F" w:rsidRDefault="007D65F9">
      <w:pPr>
        <w:keepNext/>
        <w:keepLines/>
        <w:pBdr>
          <w:top w:val="nil"/>
          <w:left w:val="nil"/>
          <w:bottom w:val="nil"/>
          <w:right w:val="nil"/>
          <w:between w:val="nil"/>
        </w:pBdr>
        <w:spacing w:before="480" w:after="0"/>
        <w:ind w:left="431" w:hanging="431"/>
        <w:rPr>
          <w:b/>
          <w:color w:val="366091"/>
          <w:sz w:val="28"/>
          <w:szCs w:val="28"/>
        </w:rPr>
      </w:pPr>
      <w:r>
        <w:rPr>
          <w:b/>
          <w:color w:val="366091"/>
          <w:sz w:val="28"/>
          <w:szCs w:val="28"/>
        </w:rPr>
        <w:t>Contents</w:t>
      </w:r>
    </w:p>
    <w:sdt>
      <w:sdtPr>
        <w:id w:val="-188140184"/>
        <w:docPartObj>
          <w:docPartGallery w:val="Table of Contents"/>
          <w:docPartUnique/>
        </w:docPartObj>
      </w:sdtPr>
      <w:sdtEndPr/>
      <w:sdtContent>
        <w:p w:rsidR="00195E3C" w:rsidRDefault="007D65F9">
          <w:pPr>
            <w:pStyle w:val="TOC1"/>
            <w:tabs>
              <w:tab w:val="left" w:pos="440"/>
              <w:tab w:val="right" w:pos="9350"/>
            </w:tabs>
            <w:rPr>
              <w:noProof/>
            </w:rPr>
          </w:pPr>
          <w:r>
            <w:fldChar w:fldCharType="begin"/>
          </w:r>
          <w:r>
            <w:instrText xml:space="preserve"> TOC \h \u \z </w:instrText>
          </w:r>
          <w:r>
            <w:fldChar w:fldCharType="separate"/>
          </w:r>
          <w:r w:rsidR="00195E3C" w:rsidRPr="00651442">
            <w:rPr>
              <w:rStyle w:val="Hyperlink"/>
              <w:noProof/>
            </w:rPr>
            <w:fldChar w:fldCharType="begin"/>
          </w:r>
          <w:r w:rsidR="00195E3C" w:rsidRPr="00651442">
            <w:rPr>
              <w:rStyle w:val="Hyperlink"/>
              <w:noProof/>
            </w:rPr>
            <w:instrText xml:space="preserve"> </w:instrText>
          </w:r>
          <w:r w:rsidR="00195E3C">
            <w:rPr>
              <w:noProof/>
            </w:rPr>
            <w:instrText>HYPERLINK \l "_Toc532467864"</w:instrText>
          </w:r>
          <w:r w:rsidR="00195E3C" w:rsidRPr="00651442">
            <w:rPr>
              <w:rStyle w:val="Hyperlink"/>
              <w:noProof/>
            </w:rPr>
            <w:instrText xml:space="preserve"> </w:instrText>
          </w:r>
          <w:r w:rsidR="00195E3C" w:rsidRPr="00651442">
            <w:rPr>
              <w:rStyle w:val="Hyperlink"/>
              <w:noProof/>
            </w:rPr>
          </w:r>
          <w:r w:rsidR="00195E3C" w:rsidRPr="00651442">
            <w:rPr>
              <w:rStyle w:val="Hyperlink"/>
              <w:noProof/>
            </w:rPr>
            <w:fldChar w:fldCharType="separate"/>
          </w:r>
          <w:r w:rsidR="00195E3C" w:rsidRPr="00651442">
            <w:rPr>
              <w:rStyle w:val="Hyperlink"/>
              <w:noProof/>
            </w:rPr>
            <w:t>1</w:t>
          </w:r>
          <w:r w:rsidR="00195E3C">
            <w:rPr>
              <w:noProof/>
            </w:rPr>
            <w:tab/>
          </w:r>
          <w:r w:rsidR="00195E3C" w:rsidRPr="00651442">
            <w:rPr>
              <w:rStyle w:val="Hyperlink"/>
              <w:noProof/>
            </w:rPr>
            <w:t>PREFACE</w:t>
          </w:r>
          <w:r w:rsidR="00195E3C">
            <w:rPr>
              <w:noProof/>
              <w:webHidden/>
            </w:rPr>
            <w:tab/>
          </w:r>
          <w:r w:rsidR="00195E3C">
            <w:rPr>
              <w:noProof/>
              <w:webHidden/>
            </w:rPr>
            <w:fldChar w:fldCharType="begin"/>
          </w:r>
          <w:r w:rsidR="00195E3C">
            <w:rPr>
              <w:noProof/>
              <w:webHidden/>
            </w:rPr>
            <w:instrText xml:space="preserve"> PAGEREF _Toc532467864 \h </w:instrText>
          </w:r>
          <w:r w:rsidR="00195E3C">
            <w:rPr>
              <w:noProof/>
              <w:webHidden/>
            </w:rPr>
          </w:r>
          <w:r w:rsidR="00195E3C">
            <w:rPr>
              <w:noProof/>
              <w:webHidden/>
            </w:rPr>
            <w:fldChar w:fldCharType="separate"/>
          </w:r>
          <w:ins w:id="0" w:author="bhabesh Bhabani Mukhopadhyay" w:date="2018-12-13T12:43:00Z">
            <w:r w:rsidR="00182F34">
              <w:rPr>
                <w:noProof/>
                <w:webHidden/>
              </w:rPr>
              <w:t>5</w:t>
            </w:r>
          </w:ins>
          <w:del w:id="1" w:author="bhabesh Bhabani Mukhopadhyay" w:date="2018-12-13T12:43:00Z">
            <w:r w:rsidR="00195E3C" w:rsidDel="00182F34">
              <w:rPr>
                <w:noProof/>
                <w:webHidden/>
              </w:rPr>
              <w:delText>6</w:delText>
            </w:r>
          </w:del>
          <w:r w:rsidR="00195E3C">
            <w:rPr>
              <w:noProof/>
              <w:webHidden/>
            </w:rPr>
            <w:fldChar w:fldCharType="end"/>
          </w:r>
          <w:r w:rsidR="00195E3C" w:rsidRPr="00651442">
            <w:rPr>
              <w:rStyle w:val="Hyperlink"/>
              <w:noProof/>
            </w:rPr>
            <w:fldChar w:fldCharType="end"/>
          </w:r>
        </w:p>
        <w:p w:rsidR="00195E3C" w:rsidRDefault="00195E3C">
          <w:pPr>
            <w:pStyle w:val="TOC2"/>
            <w:tabs>
              <w:tab w:val="left" w:pos="88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"_Toc532467865"</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1.1</w:t>
          </w:r>
          <w:r>
            <w:rPr>
              <w:noProof/>
            </w:rPr>
            <w:tab/>
          </w:r>
          <w:r w:rsidRPr="00651442">
            <w:rPr>
              <w:rStyle w:val="Hyperlink"/>
              <w:noProof/>
            </w:rPr>
            <w:t>Description of the User</w:t>
          </w:r>
          <w:r>
            <w:rPr>
              <w:noProof/>
              <w:webHidden/>
            </w:rPr>
            <w:tab/>
          </w:r>
          <w:r>
            <w:rPr>
              <w:noProof/>
              <w:webHidden/>
            </w:rPr>
            <w:fldChar w:fldCharType="begin"/>
          </w:r>
          <w:r>
            <w:rPr>
              <w:noProof/>
              <w:webHidden/>
            </w:rPr>
            <w:instrText xml:space="preserve"> PAGEREF _Toc532467865 \h </w:instrText>
          </w:r>
          <w:r>
            <w:rPr>
              <w:noProof/>
              <w:webHidden/>
            </w:rPr>
          </w:r>
          <w:r>
            <w:rPr>
              <w:noProof/>
              <w:webHidden/>
            </w:rPr>
            <w:fldChar w:fldCharType="separate"/>
          </w:r>
          <w:ins w:id="2" w:author="bhabesh Bhabani Mukhopadhyay" w:date="2018-12-13T12:43:00Z">
            <w:r w:rsidR="00182F34">
              <w:rPr>
                <w:noProof/>
                <w:webHidden/>
              </w:rPr>
              <w:t>5</w:t>
            </w:r>
          </w:ins>
          <w:del w:id="3" w:author="bhabesh Bhabani Mukhopadhyay" w:date="2018-12-13T12:43:00Z">
            <w:r w:rsidDel="00182F34">
              <w:rPr>
                <w:noProof/>
                <w:webHidden/>
              </w:rPr>
              <w:delText>6</w:delText>
            </w:r>
          </w:del>
          <w:r>
            <w:rPr>
              <w:noProof/>
              <w:webHidden/>
            </w:rPr>
            <w:fldChar w:fldCharType="end"/>
          </w:r>
          <w:r w:rsidRPr="00651442">
            <w:rPr>
              <w:rStyle w:val="Hyperlink"/>
              <w:noProof/>
            </w:rPr>
            <w:fldChar w:fldCharType="end"/>
          </w:r>
        </w:p>
        <w:p w:rsidR="00195E3C" w:rsidRDefault="00195E3C">
          <w:pPr>
            <w:pStyle w:val="TOC2"/>
            <w:tabs>
              <w:tab w:val="left" w:pos="88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"_Toc532467866"</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1.2</w:t>
          </w:r>
          <w:r>
            <w:rPr>
              <w:noProof/>
            </w:rPr>
            <w:tab/>
          </w:r>
          <w:r w:rsidRPr="00651442">
            <w:rPr>
              <w:rStyle w:val="Hyperlink"/>
              <w:noProof/>
            </w:rPr>
            <w:t>Obtaining Documentation and Information</w:t>
          </w:r>
          <w:r>
            <w:rPr>
              <w:noProof/>
              <w:webHidden/>
            </w:rPr>
            <w:tab/>
          </w:r>
          <w:r>
            <w:rPr>
              <w:noProof/>
              <w:webHidden/>
            </w:rPr>
            <w:fldChar w:fldCharType="begin"/>
          </w:r>
          <w:r>
            <w:rPr>
              <w:noProof/>
              <w:webHidden/>
            </w:rPr>
            <w:instrText xml:space="preserve"> PAGEREF _Toc532467866 \h </w:instrText>
          </w:r>
          <w:r>
            <w:rPr>
              <w:noProof/>
              <w:webHidden/>
            </w:rPr>
          </w:r>
          <w:r>
            <w:rPr>
              <w:noProof/>
              <w:webHidden/>
            </w:rPr>
            <w:fldChar w:fldCharType="separate"/>
          </w:r>
          <w:ins w:id="4" w:author="bhabesh Bhabani Mukhopadhyay" w:date="2018-12-13T12:43:00Z">
            <w:r w:rsidR="00182F34">
              <w:rPr>
                <w:noProof/>
                <w:webHidden/>
              </w:rPr>
              <w:t>5</w:t>
            </w:r>
          </w:ins>
          <w:del w:id="5" w:author="bhabesh Bhabani Mukhopadhyay" w:date="2018-12-13T12:43:00Z">
            <w:r w:rsidDel="00182F34">
              <w:rPr>
                <w:noProof/>
                <w:webHidden/>
              </w:rPr>
              <w:delText>6</w:delText>
            </w:r>
          </w:del>
          <w:r>
            <w:rPr>
              <w:noProof/>
              <w:webHidden/>
            </w:rPr>
            <w:fldChar w:fldCharType="end"/>
          </w:r>
          <w:r w:rsidRPr="00651442">
            <w:rPr>
              <w:rStyle w:val="Hyperlink"/>
              <w:noProof/>
            </w:rPr>
            <w:fldChar w:fldCharType="end"/>
          </w:r>
        </w:p>
        <w:p w:rsidR="00195E3C" w:rsidRDefault="00195E3C">
          <w:pPr>
            <w:pStyle w:val="TOC1"/>
            <w:tabs>
              <w:tab w:val="left" w:pos="44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"_Toc532467867"</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2</w:t>
          </w:r>
          <w:r>
            <w:rPr>
              <w:noProof/>
            </w:rPr>
            <w:tab/>
          </w:r>
          <w:r w:rsidRPr="00651442">
            <w:rPr>
              <w:rStyle w:val="Hyperlink"/>
              <w:noProof/>
            </w:rPr>
            <w:t>Description of the product</w:t>
          </w:r>
          <w:r>
            <w:rPr>
              <w:noProof/>
              <w:webHidden/>
            </w:rPr>
            <w:tab/>
          </w:r>
          <w:r>
            <w:rPr>
              <w:noProof/>
              <w:webHidden/>
            </w:rPr>
            <w:fldChar w:fldCharType="begin"/>
          </w:r>
          <w:r>
            <w:rPr>
              <w:noProof/>
              <w:webHidden/>
            </w:rPr>
            <w:instrText xml:space="preserve"> PAGEREF _Toc532467867 \h </w:instrText>
          </w:r>
          <w:r>
            <w:rPr>
              <w:noProof/>
              <w:webHidden/>
            </w:rPr>
          </w:r>
          <w:r>
            <w:rPr>
              <w:noProof/>
              <w:webHidden/>
            </w:rPr>
            <w:fldChar w:fldCharType="separate"/>
          </w:r>
          <w:ins w:id="6" w:author="bhabesh Bhabani Mukhopadhyay" w:date="2018-12-13T12:43:00Z">
            <w:r w:rsidR="00182F34">
              <w:rPr>
                <w:noProof/>
                <w:webHidden/>
              </w:rPr>
              <w:t>6</w:t>
            </w:r>
          </w:ins>
          <w:del w:id="7" w:author="bhabesh Bhabani Mukhopadhyay" w:date="2018-12-13T12:43:00Z">
            <w:r w:rsidDel="00182F34">
              <w:rPr>
                <w:noProof/>
                <w:webHidden/>
              </w:rPr>
              <w:delText>9</w:delText>
            </w:r>
          </w:del>
          <w:r>
            <w:rPr>
              <w:noProof/>
              <w:webHidden/>
            </w:rPr>
            <w:fldChar w:fldCharType="end"/>
          </w:r>
          <w:r w:rsidRPr="00651442">
            <w:rPr>
              <w:rStyle w:val="Hyperlink"/>
              <w:noProof/>
            </w:rPr>
            <w:fldChar w:fldCharType="end"/>
          </w:r>
        </w:p>
        <w:p w:rsidR="00195E3C" w:rsidRDefault="00195E3C">
          <w:pPr>
            <w:pStyle w:val="TOC2"/>
            <w:tabs>
              <w:tab w:val="left" w:pos="88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"_Toc532467868"</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2.1</w:t>
          </w:r>
          <w:r>
            <w:rPr>
              <w:noProof/>
            </w:rPr>
            <w:tab/>
          </w:r>
          <w:r w:rsidRPr="00651442">
            <w:rPr>
              <w:rStyle w:val="Hyperlink"/>
              <w:noProof/>
            </w:rPr>
            <w:t>Purpose of the Product</w:t>
          </w:r>
          <w:r>
            <w:rPr>
              <w:noProof/>
              <w:webHidden/>
            </w:rPr>
            <w:tab/>
          </w:r>
          <w:r>
            <w:rPr>
              <w:noProof/>
              <w:webHidden/>
            </w:rPr>
            <w:fldChar w:fldCharType="begin"/>
          </w:r>
          <w:r>
            <w:rPr>
              <w:noProof/>
              <w:webHidden/>
            </w:rPr>
            <w:instrText xml:space="preserve"> PAGEREF _Toc532467868 \h </w:instrText>
          </w:r>
          <w:r>
            <w:rPr>
              <w:noProof/>
              <w:webHidden/>
            </w:rPr>
          </w:r>
          <w:r>
            <w:rPr>
              <w:noProof/>
              <w:webHidden/>
            </w:rPr>
            <w:fldChar w:fldCharType="separate"/>
          </w:r>
          <w:ins w:id="8" w:author="bhabesh Bhabani Mukhopadhyay" w:date="2018-12-13T12:43:00Z">
            <w:r w:rsidR="00182F34">
              <w:rPr>
                <w:noProof/>
                <w:webHidden/>
              </w:rPr>
              <w:t>6</w:t>
            </w:r>
          </w:ins>
          <w:del w:id="9" w:author="bhabesh Bhabani Mukhopadhyay" w:date="2018-12-13T12:43:00Z">
            <w:r w:rsidDel="00182F34">
              <w:rPr>
                <w:noProof/>
                <w:webHidden/>
              </w:rPr>
              <w:delText>9</w:delText>
            </w:r>
          </w:del>
          <w:r>
            <w:rPr>
              <w:noProof/>
              <w:webHidden/>
            </w:rPr>
            <w:fldChar w:fldCharType="end"/>
          </w:r>
          <w:r w:rsidRPr="00651442">
            <w:rPr>
              <w:rStyle w:val="Hyperlink"/>
              <w:noProof/>
            </w:rPr>
            <w:fldChar w:fldCharType="end"/>
          </w:r>
        </w:p>
        <w:p w:rsidR="00195E3C" w:rsidRDefault="00195E3C">
          <w:pPr>
            <w:pStyle w:val="TOC2"/>
            <w:tabs>
              <w:tab w:val="left" w:pos="88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"_Toc532467869"</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2.2</w:t>
          </w:r>
          <w:r>
            <w:rPr>
              <w:noProof/>
            </w:rPr>
            <w:tab/>
          </w:r>
          <w:r w:rsidRPr="00651442">
            <w:rPr>
              <w:rStyle w:val="Hyperlink"/>
              <w:noProof/>
            </w:rPr>
            <w:t>Process Overview</w:t>
          </w:r>
          <w:r>
            <w:rPr>
              <w:noProof/>
              <w:webHidden/>
            </w:rPr>
            <w:tab/>
          </w:r>
          <w:r>
            <w:rPr>
              <w:noProof/>
              <w:webHidden/>
            </w:rPr>
            <w:fldChar w:fldCharType="begin"/>
          </w:r>
          <w:r>
            <w:rPr>
              <w:noProof/>
              <w:webHidden/>
            </w:rPr>
            <w:instrText xml:space="preserve"> PAGEREF _Toc532467869 \h </w:instrText>
          </w:r>
          <w:r>
            <w:rPr>
              <w:noProof/>
              <w:webHidden/>
            </w:rPr>
          </w:r>
          <w:r>
            <w:rPr>
              <w:noProof/>
              <w:webHidden/>
            </w:rPr>
            <w:fldChar w:fldCharType="separate"/>
          </w:r>
          <w:ins w:id="10" w:author="bhabesh Bhabani Mukhopadhyay" w:date="2018-12-13T12:43:00Z">
            <w:r w:rsidR="00182F34">
              <w:rPr>
                <w:noProof/>
                <w:webHidden/>
              </w:rPr>
              <w:t>6</w:t>
            </w:r>
          </w:ins>
          <w:del w:id="11" w:author="bhabesh Bhabani Mukhopadhyay" w:date="2018-12-13T12:43:00Z">
            <w:r w:rsidDel="00182F34">
              <w:rPr>
                <w:noProof/>
                <w:webHidden/>
              </w:rPr>
              <w:delText>9</w:delText>
            </w:r>
          </w:del>
          <w:r>
            <w:rPr>
              <w:noProof/>
              <w:webHidden/>
            </w:rPr>
            <w:fldChar w:fldCharType="end"/>
          </w:r>
          <w:r w:rsidRPr="00651442">
            <w:rPr>
              <w:rStyle w:val="Hyperlink"/>
              <w:noProof/>
            </w:rPr>
            <w:fldChar w:fldCharType="end"/>
          </w:r>
        </w:p>
        <w:p w:rsidR="00195E3C" w:rsidRDefault="00195E3C">
          <w:pPr>
            <w:pStyle w:val="TOC1"/>
            <w:tabs>
              <w:tab w:val="left" w:pos="44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"_Toc532467870"</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3</w:t>
          </w:r>
          <w:r>
            <w:rPr>
              <w:noProof/>
            </w:rPr>
            <w:tab/>
          </w:r>
          <w:r w:rsidRPr="00651442">
            <w:rPr>
              <w:rStyle w:val="Hyperlink"/>
              <w:noProof/>
            </w:rPr>
            <w:t>[PROCESS/WORKFLOW]</w:t>
          </w:r>
          <w:r>
            <w:rPr>
              <w:noProof/>
              <w:webHidden/>
            </w:rPr>
            <w:tab/>
          </w:r>
          <w:r>
            <w:rPr>
              <w:noProof/>
              <w:webHidden/>
            </w:rPr>
            <w:fldChar w:fldCharType="begin"/>
          </w:r>
          <w:r>
            <w:rPr>
              <w:noProof/>
              <w:webHidden/>
            </w:rPr>
            <w:instrText xml:space="preserve"> PAGEREF _Toc532467870 \h </w:instrText>
          </w:r>
          <w:r>
            <w:rPr>
              <w:noProof/>
              <w:webHidden/>
            </w:rPr>
          </w:r>
          <w:r>
            <w:rPr>
              <w:noProof/>
              <w:webHidden/>
            </w:rPr>
            <w:fldChar w:fldCharType="separate"/>
          </w:r>
          <w:ins w:id="12" w:author="bhabesh Bhabani Mukhopadhyay" w:date="2018-12-13T12:43:00Z">
            <w:r w:rsidR="00182F34">
              <w:rPr>
                <w:noProof/>
                <w:webHidden/>
              </w:rPr>
              <w:t>7</w:t>
            </w:r>
          </w:ins>
          <w:del w:id="13" w:author="bhabesh Bhabani Mukhopadhyay" w:date="2018-12-13T12:43:00Z">
            <w:r w:rsidDel="00182F34">
              <w:rPr>
                <w:noProof/>
                <w:webHidden/>
              </w:rPr>
              <w:delText>10</w:delText>
            </w:r>
          </w:del>
          <w:r>
            <w:rPr>
              <w:noProof/>
              <w:webHidden/>
            </w:rPr>
            <w:fldChar w:fldCharType="end"/>
          </w:r>
          <w:r w:rsidRPr="00651442">
            <w:rPr>
              <w:rStyle w:val="Hyperlink"/>
              <w:noProof/>
            </w:rPr>
            <w:fldChar w:fldCharType="end"/>
          </w:r>
        </w:p>
        <w:p w:rsidR="00195E3C" w:rsidRDefault="00195E3C">
          <w:pPr>
            <w:pStyle w:val="TOC2"/>
            <w:tabs>
              <w:tab w:val="left" w:pos="88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"_Toc532467871"</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3.1</w:t>
          </w:r>
          <w:r>
            <w:rPr>
              <w:noProof/>
            </w:rPr>
            <w:tab/>
          </w:r>
          <w:r w:rsidRPr="00651442">
            <w:rPr>
              <w:rStyle w:val="Hyperlink"/>
              <w:noProof/>
            </w:rPr>
            <w:t>[Sub-process/Workflow Student]</w:t>
          </w:r>
          <w:r>
            <w:rPr>
              <w:noProof/>
              <w:webHidden/>
            </w:rPr>
            <w:tab/>
          </w:r>
          <w:r>
            <w:rPr>
              <w:noProof/>
              <w:webHidden/>
            </w:rPr>
            <w:fldChar w:fldCharType="begin"/>
          </w:r>
          <w:r>
            <w:rPr>
              <w:noProof/>
              <w:webHidden/>
            </w:rPr>
            <w:instrText xml:space="preserve"> PAGEREF _Toc532467871 \h </w:instrText>
          </w:r>
          <w:r>
            <w:rPr>
              <w:noProof/>
              <w:webHidden/>
            </w:rPr>
          </w:r>
          <w:r>
            <w:rPr>
              <w:noProof/>
              <w:webHidden/>
            </w:rPr>
            <w:fldChar w:fldCharType="separate"/>
          </w:r>
          <w:ins w:id="14" w:author="bhabesh Bhabani Mukhopadhyay" w:date="2018-12-13T12:43:00Z">
            <w:r w:rsidR="00182F34">
              <w:rPr>
                <w:noProof/>
                <w:webHidden/>
              </w:rPr>
              <w:t>7</w:t>
            </w:r>
          </w:ins>
          <w:del w:id="15" w:author="bhabesh Bhabani Mukhopadhyay" w:date="2018-12-13T12:43:00Z">
            <w:r w:rsidDel="00182F34">
              <w:rPr>
                <w:noProof/>
                <w:webHidden/>
              </w:rPr>
              <w:delText>10</w:delText>
            </w:r>
          </w:del>
          <w:r>
            <w:rPr>
              <w:noProof/>
              <w:webHidden/>
            </w:rPr>
            <w:fldChar w:fldCharType="end"/>
          </w:r>
          <w:r w:rsidRPr="00651442">
            <w:rPr>
              <w:rStyle w:val="Hyperlink"/>
              <w:noProof/>
            </w:rPr>
            <w:fldChar w:fldCharType="end"/>
          </w:r>
        </w:p>
        <w:p w:rsidR="00195E3C" w:rsidRDefault="00195E3C">
          <w:pPr>
            <w:pStyle w:val="TOC3"/>
            <w:tabs>
              <w:tab w:val="left" w:pos="132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"_Toc532467872"</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3.1.1</w:t>
          </w:r>
          <w:r>
            <w:rPr>
              <w:noProof/>
            </w:rPr>
            <w:tab/>
          </w:r>
          <w:r w:rsidRPr="00651442">
            <w:rPr>
              <w:rStyle w:val="Hyperlink"/>
              <w:noProof/>
            </w:rPr>
            <w:t>[Procedures for Students]</w:t>
          </w:r>
          <w:r>
            <w:rPr>
              <w:noProof/>
              <w:webHidden/>
            </w:rPr>
            <w:tab/>
          </w:r>
          <w:r>
            <w:rPr>
              <w:noProof/>
              <w:webHidden/>
            </w:rPr>
            <w:fldChar w:fldCharType="begin"/>
          </w:r>
          <w:r>
            <w:rPr>
              <w:noProof/>
              <w:webHidden/>
            </w:rPr>
            <w:instrText xml:space="preserve"> PAGEREF _Toc532467872 \h </w:instrText>
          </w:r>
          <w:r>
            <w:rPr>
              <w:noProof/>
              <w:webHidden/>
            </w:rPr>
          </w:r>
          <w:r>
            <w:rPr>
              <w:noProof/>
              <w:webHidden/>
            </w:rPr>
            <w:fldChar w:fldCharType="separate"/>
          </w:r>
          <w:ins w:id="16" w:author="bhabesh Bhabani Mukhopadhyay" w:date="2018-12-13T12:43:00Z">
            <w:r w:rsidR="00182F34">
              <w:rPr>
                <w:noProof/>
                <w:webHidden/>
              </w:rPr>
              <w:t>7</w:t>
            </w:r>
          </w:ins>
          <w:del w:id="17" w:author="bhabesh Bhabani Mukhopadhyay" w:date="2018-12-13T12:43:00Z">
            <w:r w:rsidDel="00182F34">
              <w:rPr>
                <w:noProof/>
                <w:webHidden/>
              </w:rPr>
              <w:delText>10</w:delText>
            </w:r>
          </w:del>
          <w:r>
            <w:rPr>
              <w:noProof/>
              <w:webHidden/>
            </w:rPr>
            <w:fldChar w:fldCharType="end"/>
          </w:r>
          <w:r w:rsidRPr="00651442">
            <w:rPr>
              <w:rStyle w:val="Hyperlink"/>
              <w:noProof/>
            </w:rPr>
            <w:fldChar w:fldCharType="end"/>
          </w:r>
        </w:p>
        <w:p w:rsidR="00195E3C" w:rsidRDefault="00195E3C">
          <w:pPr>
            <w:pStyle w:val="TOC2"/>
            <w:tabs>
              <w:tab w:val="left" w:pos="88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"_Toc532467873"</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3.2</w:t>
          </w:r>
          <w:r>
            <w:rPr>
              <w:noProof/>
            </w:rPr>
            <w:tab/>
          </w:r>
          <w:r w:rsidRPr="00651442">
            <w:rPr>
              <w:rStyle w:val="Hyperlink"/>
              <w:noProof/>
            </w:rPr>
            <w:t>[Sub-process/Workflow Approvers]</w:t>
          </w:r>
          <w:r>
            <w:rPr>
              <w:noProof/>
              <w:webHidden/>
            </w:rPr>
            <w:tab/>
          </w:r>
          <w:r>
            <w:rPr>
              <w:noProof/>
              <w:webHidden/>
            </w:rPr>
            <w:fldChar w:fldCharType="begin"/>
          </w:r>
          <w:r>
            <w:rPr>
              <w:noProof/>
              <w:webHidden/>
            </w:rPr>
            <w:instrText xml:space="preserve"> PAGEREF _Toc532467873 \h </w:instrText>
          </w:r>
          <w:r>
            <w:rPr>
              <w:noProof/>
              <w:webHidden/>
            </w:rPr>
          </w:r>
          <w:r>
            <w:rPr>
              <w:noProof/>
              <w:webHidden/>
            </w:rPr>
            <w:fldChar w:fldCharType="separate"/>
          </w:r>
          <w:ins w:id="18" w:author="bhabesh Bhabani Mukhopadhyay" w:date="2018-12-13T12:43:00Z">
            <w:r w:rsidR="00182F34">
              <w:rPr>
                <w:noProof/>
                <w:webHidden/>
              </w:rPr>
              <w:t>10</w:t>
            </w:r>
          </w:ins>
          <w:del w:id="19" w:author="bhabesh Bhabani Mukhopadhyay" w:date="2018-12-13T12:43:00Z">
            <w:r w:rsidDel="00182F34">
              <w:rPr>
                <w:noProof/>
                <w:webHidden/>
              </w:rPr>
              <w:delText>13</w:delText>
            </w:r>
          </w:del>
          <w:r>
            <w:rPr>
              <w:noProof/>
              <w:webHidden/>
            </w:rPr>
            <w:fldChar w:fldCharType="end"/>
          </w:r>
          <w:r w:rsidRPr="00651442">
            <w:rPr>
              <w:rStyle w:val="Hyperlink"/>
              <w:noProof/>
            </w:rPr>
            <w:fldChar w:fldCharType="end"/>
          </w:r>
        </w:p>
        <w:p w:rsidR="00195E3C" w:rsidRDefault="00195E3C">
          <w:pPr>
            <w:pStyle w:val="TOC3"/>
            <w:tabs>
              <w:tab w:val="left" w:pos="132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"_Toc532467874"</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3.2.1</w:t>
          </w:r>
          <w:r>
            <w:rPr>
              <w:noProof/>
            </w:rPr>
            <w:tab/>
          </w:r>
          <w:r w:rsidRPr="00651442">
            <w:rPr>
              <w:rStyle w:val="Hyperlink"/>
              <w:noProof/>
            </w:rPr>
            <w:t>[Procedures for Approvers]</w:t>
          </w:r>
          <w:r>
            <w:rPr>
              <w:noProof/>
              <w:webHidden/>
            </w:rPr>
            <w:tab/>
          </w:r>
          <w:r>
            <w:rPr>
              <w:noProof/>
              <w:webHidden/>
            </w:rPr>
            <w:fldChar w:fldCharType="begin"/>
          </w:r>
          <w:r>
            <w:rPr>
              <w:noProof/>
              <w:webHidden/>
            </w:rPr>
            <w:instrText xml:space="preserve"> PAGEREF _Toc532467874 \h </w:instrText>
          </w:r>
          <w:r>
            <w:rPr>
              <w:noProof/>
              <w:webHidden/>
            </w:rPr>
          </w:r>
          <w:r>
            <w:rPr>
              <w:noProof/>
              <w:webHidden/>
            </w:rPr>
            <w:fldChar w:fldCharType="separate"/>
          </w:r>
          <w:ins w:id="20" w:author="bhabesh Bhabani Mukhopadhyay" w:date="2018-12-13T12:43:00Z">
            <w:r w:rsidR="00182F34">
              <w:rPr>
                <w:noProof/>
                <w:webHidden/>
              </w:rPr>
              <w:t>10</w:t>
            </w:r>
          </w:ins>
          <w:del w:id="21" w:author="bhabesh Bhabani Mukhopadhyay" w:date="2018-12-13T12:43:00Z">
            <w:r w:rsidDel="00182F34">
              <w:rPr>
                <w:noProof/>
                <w:webHidden/>
              </w:rPr>
              <w:delText>13</w:delText>
            </w:r>
          </w:del>
          <w:r>
            <w:rPr>
              <w:noProof/>
              <w:webHidden/>
            </w:rPr>
            <w:fldChar w:fldCharType="end"/>
          </w:r>
          <w:r w:rsidRPr="00651442">
            <w:rPr>
              <w:rStyle w:val="Hyperlink"/>
              <w:noProof/>
            </w:rPr>
            <w:fldChar w:fldCharType="end"/>
          </w:r>
        </w:p>
        <w:p w:rsidR="00195E3C" w:rsidRDefault="00195E3C">
          <w:pPr>
            <w:pStyle w:val="TOC3"/>
            <w:tabs>
              <w:tab w:val="left" w:pos="1320"/>
              <w:tab w:val="right" w:pos="9350"/>
            </w:tabs>
            <w:rPr>
              <w:noProof/>
            </w:rPr>
          </w:pPr>
          <w:r w:rsidRPr="00651442">
            <w:rPr>
              <w:rStyle w:val="Hyperlink"/>
              <w:noProof/>
            </w:rPr>
            <w:fldChar w:fldCharType="begin"/>
          </w:r>
          <w:r w:rsidRPr="00651442">
            <w:rPr>
              <w:rStyle w:val="Hyperlink"/>
              <w:noProof/>
            </w:rPr>
            <w:instrText xml:space="preserve"> </w:instrText>
          </w:r>
          <w:r>
            <w:rPr>
              <w:noProof/>
            </w:rPr>
            <w:instrText>HYPERLINK \l "_Toc532467875"</w:instrText>
          </w:r>
          <w:r w:rsidRPr="00651442">
            <w:rPr>
              <w:rStyle w:val="Hyperlink"/>
              <w:noProof/>
            </w:rPr>
            <w:instrText xml:space="preserve"> </w:instrText>
          </w:r>
          <w:r w:rsidRPr="00651442">
            <w:rPr>
              <w:rStyle w:val="Hyperlink"/>
              <w:noProof/>
            </w:rPr>
          </w:r>
          <w:r w:rsidRPr="00651442">
            <w:rPr>
              <w:rStyle w:val="Hyperlink"/>
              <w:noProof/>
            </w:rPr>
            <w:fldChar w:fldCharType="separate"/>
          </w:r>
          <w:r w:rsidRPr="00651442">
            <w:rPr>
              <w:rStyle w:val="Hyperlink"/>
              <w:noProof/>
            </w:rPr>
            <w:t>3.2.2</w:t>
          </w:r>
          <w:r>
            <w:rPr>
              <w:noProof/>
            </w:rPr>
            <w:tab/>
          </w:r>
          <w:r w:rsidRPr="00651442">
            <w:rPr>
              <w:rStyle w:val="Hyperlink"/>
              <w:noProof/>
            </w:rPr>
            <w:t>[Final approval]</w:t>
          </w:r>
          <w:r>
            <w:rPr>
              <w:noProof/>
              <w:webHidden/>
            </w:rPr>
            <w:tab/>
          </w:r>
          <w:r>
            <w:rPr>
              <w:noProof/>
              <w:webHidden/>
            </w:rPr>
            <w:fldChar w:fldCharType="begin"/>
          </w:r>
          <w:r>
            <w:rPr>
              <w:noProof/>
              <w:webHidden/>
            </w:rPr>
            <w:instrText xml:space="preserve"> PAGEREF _Toc532467875 \h </w:instrText>
          </w:r>
          <w:r>
            <w:rPr>
              <w:noProof/>
              <w:webHidden/>
            </w:rPr>
          </w:r>
          <w:r>
            <w:rPr>
              <w:noProof/>
              <w:webHidden/>
            </w:rPr>
            <w:fldChar w:fldCharType="separate"/>
          </w:r>
          <w:ins w:id="22" w:author="bhabesh Bhabani Mukhopadhyay" w:date="2018-12-13T12:43:00Z">
            <w:r w:rsidR="00182F34">
              <w:rPr>
                <w:noProof/>
                <w:webHidden/>
              </w:rPr>
              <w:t>14</w:t>
            </w:r>
          </w:ins>
          <w:del w:id="23" w:author="bhabesh Bhabani Mukhopadhyay" w:date="2018-12-13T12:43:00Z">
            <w:r w:rsidDel="00182F34">
              <w:rPr>
                <w:noProof/>
                <w:webHidden/>
              </w:rPr>
              <w:delText>17</w:delText>
            </w:r>
          </w:del>
          <w:r>
            <w:rPr>
              <w:noProof/>
              <w:webHidden/>
            </w:rPr>
            <w:fldChar w:fldCharType="end"/>
          </w:r>
          <w:r w:rsidRPr="00651442">
            <w:rPr>
              <w:rStyle w:val="Hyperlink"/>
              <w:noProof/>
            </w:rPr>
            <w:fldChar w:fldCharType="end"/>
          </w:r>
        </w:p>
        <w:p w:rsidR="0016574F" w:rsidRDefault="007D65F9">
          <w:r>
            <w:fldChar w:fldCharType="end"/>
          </w:r>
        </w:p>
      </w:sdtContent>
    </w:sdt>
    <w:p w:rsidR="0016574F" w:rsidRDefault="0016574F">
      <w:pPr>
        <w:rPr>
          <w:b/>
          <w:color w:val="000000"/>
        </w:rPr>
      </w:pPr>
    </w:p>
    <w:p w:rsidR="0016574F" w:rsidRDefault="0016574F">
      <w:pPr>
        <w:widowControl w:val="0"/>
        <w:pBdr>
          <w:top w:val="nil"/>
          <w:left w:val="nil"/>
          <w:bottom w:val="nil"/>
          <w:right w:val="nil"/>
          <w:between w:val="nil"/>
        </w:pBdr>
        <w:spacing w:after="0"/>
        <w:rPr>
          <w:b/>
          <w:color w:val="000000"/>
        </w:rPr>
        <w:sectPr w:rsidR="0016574F">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p w:rsidR="0016574F" w:rsidRDefault="007D65F9">
      <w:pPr>
        <w:pStyle w:val="Heading1"/>
        <w:numPr>
          <w:ilvl w:val="0"/>
          <w:numId w:val="2"/>
        </w:numPr>
      </w:pPr>
      <w:r>
        <w:lastRenderedPageBreak/>
        <w:br w:type="page"/>
      </w:r>
      <w:bookmarkStart w:id="24" w:name="_Toc532467864"/>
      <w:r>
        <w:lastRenderedPageBreak/>
        <w:t>PREFACE</w:t>
      </w:r>
      <w:bookmarkEnd w:id="24"/>
    </w:p>
    <w:p w:rsidR="0016574F" w:rsidRDefault="007D65F9">
      <w:pPr>
        <w:pStyle w:val="Heading2"/>
        <w:numPr>
          <w:ilvl w:val="1"/>
          <w:numId w:val="2"/>
        </w:numPr>
      </w:pPr>
      <w:bookmarkStart w:id="25" w:name="_Toc532467865"/>
      <w:r>
        <w:t>Description of the User</w:t>
      </w:r>
      <w:bookmarkEnd w:id="25"/>
    </w:p>
    <w:p w:rsidR="0016574F" w:rsidRDefault="007D65F9">
      <w:pPr>
        <w:jc w:val="both"/>
      </w:pPr>
      <w:r>
        <w:t>User is defined as stakeholder candidates from Deanship of Postgraduate Studies, system analys</w:t>
      </w:r>
      <w:r>
        <w:t xml:space="preserve">t, administrators and developers from Center for Information Systems along with related students and approvers from concerned colleges/departments at Sultan </w:t>
      </w:r>
      <w:proofErr w:type="spellStart"/>
      <w:r>
        <w:t>Qaboos</w:t>
      </w:r>
      <w:proofErr w:type="spellEnd"/>
      <w:r>
        <w:t xml:space="preserve"> University. Any users who are not defined considered as restricted users and having limited </w:t>
      </w:r>
      <w:r>
        <w:t>ability to proceed with this documents.</w:t>
      </w:r>
    </w:p>
    <w:p w:rsidR="0016574F" w:rsidRDefault="007D65F9">
      <w:pPr>
        <w:pStyle w:val="Heading2"/>
        <w:numPr>
          <w:ilvl w:val="1"/>
          <w:numId w:val="2"/>
        </w:numPr>
      </w:pPr>
      <w:bookmarkStart w:id="26" w:name="_Toc532467866"/>
      <w:r>
        <w:t>Obtaining Documentation and Information</w:t>
      </w:r>
      <w:bookmarkEnd w:id="26"/>
    </w:p>
    <w:p w:rsidR="0016574F" w:rsidRDefault="007D65F9">
      <w:pPr>
        <w:rPr>
          <w:b/>
        </w:rPr>
      </w:pPr>
      <w:bookmarkStart w:id="27" w:name="_3znysh7" w:colFirst="0" w:colLast="0"/>
      <w:bookmarkEnd w:id="27"/>
      <w:r>
        <w:rPr>
          <w:b/>
        </w:rPr>
        <w:t>Internet</w:t>
      </w:r>
    </w:p>
    <w:p w:rsidR="0016574F" w:rsidRDefault="007D65F9">
      <w:r>
        <w:t xml:space="preserve">The latest version of the documentation is available at the following address: </w:t>
      </w:r>
      <w:r>
        <w:br/>
        <w:t xml:space="preserve">Help link/section of DPS E-Services | Extension of studies at Portal </w:t>
      </w:r>
    </w:p>
    <w:p w:rsidR="0016574F" w:rsidRDefault="007D65F9">
      <w:pPr>
        <w:rPr>
          <w:b/>
        </w:rPr>
      </w:pPr>
      <w:bookmarkStart w:id="28" w:name="_2et92p0" w:colFirst="0" w:colLast="0"/>
      <w:bookmarkEnd w:id="28"/>
      <w:r>
        <w:rPr>
          <w:b/>
        </w:rPr>
        <w:t>Ordering Document</w:t>
      </w:r>
      <w:r>
        <w:rPr>
          <w:b/>
        </w:rPr>
        <w:t>ation</w:t>
      </w:r>
    </w:p>
    <w:p w:rsidR="0016574F" w:rsidRDefault="007D65F9">
      <w:r>
        <w:t xml:space="preserve">Documentation, user instructions and technical information can be ordered by calling </w:t>
      </w:r>
      <w:r>
        <w:br/>
        <w:t>Deanship of Postgraduate Studies.</w:t>
      </w:r>
    </w:p>
    <w:p w:rsidR="0016574F" w:rsidRDefault="007D65F9">
      <w:pPr>
        <w:rPr>
          <w:b/>
        </w:rPr>
      </w:pPr>
      <w:bookmarkStart w:id="29" w:name="_tyjcwt" w:colFirst="0" w:colLast="0"/>
      <w:bookmarkEnd w:id="29"/>
      <w:r>
        <w:rPr>
          <w:b/>
        </w:rPr>
        <w:t>Documentation Feedback</w:t>
      </w:r>
    </w:p>
    <w:p w:rsidR="0016574F" w:rsidRDefault="007D65F9">
      <w:r>
        <w:t>If you are reading Deanship of Postgraduate Studies product documentation on the internet, any comments c</w:t>
      </w:r>
      <w:bookmarkStart w:id="30" w:name="_GoBack"/>
      <w:bookmarkEnd w:id="30"/>
      <w:r>
        <w:t>an be submitted on the support website. Comments can also be sent dps_eservices@squ.edu.om.</w:t>
      </w:r>
    </w:p>
    <w:p w:rsidR="0016574F" w:rsidRDefault="007D65F9">
      <w:r>
        <w:t>We appreciate your comments.</w:t>
      </w:r>
    </w:p>
    <w:p w:rsidR="0016574F" w:rsidRDefault="0016574F"/>
    <w:p w:rsidR="0016574F" w:rsidRDefault="0016574F">
      <w:pPr>
        <w:widowControl w:val="0"/>
        <w:pBdr>
          <w:top w:val="nil"/>
          <w:left w:val="nil"/>
          <w:bottom w:val="nil"/>
          <w:right w:val="nil"/>
          <w:between w:val="nil"/>
        </w:pBdr>
        <w:spacing w:after="0"/>
        <w:rPr>
          <w:color w:val="000000"/>
        </w:rPr>
        <w:sectPr w:rsidR="0016574F">
          <w:type w:val="continuous"/>
          <w:pgSz w:w="12240" w:h="15840"/>
          <w:pgMar w:top="1440" w:right="1440" w:bottom="1440" w:left="1440" w:header="720" w:footer="720" w:gutter="0"/>
          <w:cols w:space="720"/>
        </w:sectPr>
      </w:pPr>
    </w:p>
    <w:p w:rsidR="0016574F" w:rsidRDefault="007D65F9">
      <w:pPr>
        <w:pStyle w:val="Heading1"/>
        <w:numPr>
          <w:ilvl w:val="0"/>
          <w:numId w:val="2"/>
        </w:numPr>
      </w:pPr>
      <w:r>
        <w:lastRenderedPageBreak/>
        <w:br w:type="page"/>
      </w:r>
      <w:bookmarkStart w:id="31" w:name="_Toc532467867"/>
      <w:r>
        <w:lastRenderedPageBreak/>
        <w:t>Description of the pr</w:t>
      </w:r>
      <w:r>
        <w:t>oduct</w:t>
      </w:r>
      <w:bookmarkEnd w:id="31"/>
    </w:p>
    <w:p w:rsidR="0016574F" w:rsidRDefault="007D65F9">
      <w:pPr>
        <w:pStyle w:val="Heading2"/>
        <w:numPr>
          <w:ilvl w:val="1"/>
          <w:numId w:val="2"/>
        </w:numPr>
      </w:pPr>
      <w:bookmarkStart w:id="32" w:name="_Toc532467868"/>
      <w:r>
        <w:t>Purpose of the Product</w:t>
      </w:r>
      <w:bookmarkEnd w:id="32"/>
    </w:p>
    <w:p w:rsidR="0016574F" w:rsidRDefault="007D65F9">
      <w:pPr>
        <w:jc w:val="both"/>
      </w:pPr>
      <w:r>
        <w:t>Extensions of study granted in special circumstances and must be approved by the multiple approvers with help of Deanship of Studies.  Electronic services are available in portal for paper free green environment to make the process simple and efficient.</w:t>
      </w:r>
    </w:p>
    <w:p w:rsidR="0016574F" w:rsidRDefault="007D65F9">
      <w:pPr>
        <w:pStyle w:val="Heading2"/>
        <w:numPr>
          <w:ilvl w:val="1"/>
          <w:numId w:val="2"/>
        </w:numPr>
      </w:pPr>
      <w:bookmarkStart w:id="33" w:name="_Toc532467869"/>
      <w:r>
        <w:t>Pr</w:t>
      </w:r>
      <w:r>
        <w:t>ocess Overview</w:t>
      </w:r>
      <w:bookmarkEnd w:id="33"/>
    </w:p>
    <w:p w:rsidR="0016574F" w:rsidRDefault="007D65F9">
      <w:bookmarkStart w:id="34" w:name="_2s8eyo1" w:colFirst="0" w:colLast="0"/>
      <w:bookmarkEnd w:id="34"/>
      <w:r>
        <w:rPr>
          <w:b/>
        </w:rPr>
        <w:t>Form Number</w:t>
      </w:r>
      <w:r>
        <w:t>: DPS19</w:t>
      </w:r>
    </w:p>
    <w:p w:rsidR="0016574F" w:rsidRDefault="007D65F9">
      <w:r>
        <w:rPr>
          <w:b/>
        </w:rPr>
        <w:t xml:space="preserve">Form </w:t>
      </w:r>
      <w:proofErr w:type="gramStart"/>
      <w:r>
        <w:rPr>
          <w:b/>
        </w:rPr>
        <w:t>Name :</w:t>
      </w:r>
      <w:proofErr w:type="gramEnd"/>
      <w:r>
        <w:rPr>
          <w:b/>
        </w:rPr>
        <w:t xml:space="preserve"> </w:t>
      </w:r>
      <w:r>
        <w:t>Extension of Studies</w:t>
      </w:r>
    </w:p>
    <w:p w:rsidR="0016574F" w:rsidRDefault="007D65F9">
      <w:r>
        <w:rPr>
          <w:b/>
        </w:rPr>
        <w:t xml:space="preserve">Rules: </w:t>
      </w:r>
      <w:r>
        <w:rPr>
          <w:b/>
        </w:rPr>
        <w:br/>
      </w:r>
      <w:r>
        <w:t xml:space="preserve">    • Student in Last semester</w:t>
      </w:r>
    </w:p>
    <w:p w:rsidR="0016574F" w:rsidRDefault="007D65F9">
      <w:r>
        <w:t xml:space="preserve">    • First seminar completed if program option require thesis</w:t>
      </w:r>
    </w:p>
    <w:p w:rsidR="0016574F" w:rsidRDefault="007D65F9">
      <w:pPr>
        <w:rPr>
          <w:b/>
        </w:rPr>
      </w:pPr>
      <w:r>
        <w:t xml:space="preserve">    • Starting from week 10 </w:t>
      </w:r>
    </w:p>
    <w:p w:rsidR="0016574F" w:rsidRDefault="007D65F9">
      <w:proofErr w:type="gramStart"/>
      <w:r>
        <w:t>Users :</w:t>
      </w:r>
      <w:proofErr w:type="gramEnd"/>
      <w:r>
        <w:t xml:space="preserve"> </w:t>
      </w:r>
    </w:p>
    <w:p w:rsidR="0016574F" w:rsidRDefault="007D65F9">
      <w:pPr>
        <w:numPr>
          <w:ilvl w:val="0"/>
          <w:numId w:val="6"/>
        </w:numPr>
        <w:pBdr>
          <w:top w:val="nil"/>
          <w:left w:val="nil"/>
          <w:bottom w:val="nil"/>
          <w:right w:val="nil"/>
          <w:between w:val="nil"/>
        </w:pBdr>
        <w:ind w:left="990" w:hanging="270"/>
      </w:pPr>
      <w:r>
        <w:rPr>
          <w:color w:val="000000"/>
        </w:rPr>
        <w:t>Student</w:t>
      </w:r>
    </w:p>
    <w:p w:rsidR="0016574F" w:rsidRDefault="007D65F9">
      <w:pPr>
        <w:ind w:left="1080" w:hanging="540"/>
      </w:pPr>
      <w:r>
        <w:t xml:space="preserve">    • Supervisor</w:t>
      </w:r>
    </w:p>
    <w:p w:rsidR="0016574F" w:rsidRDefault="007D65F9">
      <w:pPr>
        <w:ind w:left="1080" w:hanging="540"/>
      </w:pPr>
      <w:r>
        <w:t xml:space="preserve">    • College Dean</w:t>
      </w:r>
    </w:p>
    <w:p w:rsidR="0016574F" w:rsidRDefault="007D65F9">
      <w:pPr>
        <w:ind w:left="1080" w:hanging="540"/>
      </w:pPr>
      <w:r>
        <w:t xml:space="preserve">    • DPS (Scholarship, Academic, Dean)</w:t>
      </w:r>
    </w:p>
    <w:p w:rsidR="0016574F" w:rsidRDefault="007D65F9">
      <w:pPr>
        <w:pStyle w:val="Heading1"/>
        <w:numPr>
          <w:ilvl w:val="0"/>
          <w:numId w:val="2"/>
        </w:numPr>
      </w:pPr>
      <w:r>
        <w:br w:type="page"/>
      </w:r>
      <w:bookmarkStart w:id="35" w:name="_Toc532467870"/>
      <w:r>
        <w:lastRenderedPageBreak/>
        <w:t>[PROCESS/WORKFLOW]</w:t>
      </w:r>
      <w:bookmarkEnd w:id="35"/>
    </w:p>
    <w:p w:rsidR="0016574F" w:rsidRDefault="007D65F9">
      <w:pPr>
        <w:pStyle w:val="Heading2"/>
        <w:numPr>
          <w:ilvl w:val="1"/>
          <w:numId w:val="2"/>
        </w:numPr>
      </w:pPr>
      <w:bookmarkStart w:id="36" w:name="_Toc532467871"/>
      <w:r>
        <w:t>[Sub-process/Workflow Student]</w:t>
      </w:r>
      <w:bookmarkEnd w:id="36"/>
    </w:p>
    <w:p w:rsidR="0016574F" w:rsidRDefault="007D65F9">
      <w:pPr>
        <w:pBdr>
          <w:top w:val="nil"/>
          <w:left w:val="nil"/>
          <w:bottom w:val="nil"/>
          <w:right w:val="nil"/>
          <w:between w:val="nil"/>
        </w:pBdr>
        <w:ind w:left="360" w:hanging="360"/>
        <w:rPr>
          <w:color w:val="000000"/>
          <w:highlight w:val="yellow"/>
        </w:rPr>
      </w:pPr>
      <w:r>
        <w:rPr>
          <w:color w:val="000000"/>
          <w:highlight w:val="yellow"/>
        </w:rPr>
        <w:t>Student need to initiate first.</w:t>
      </w:r>
    </w:p>
    <w:p w:rsidR="0016574F" w:rsidRDefault="007D65F9">
      <w:pPr>
        <w:numPr>
          <w:ilvl w:val="0"/>
          <w:numId w:val="3"/>
        </w:numPr>
        <w:pBdr>
          <w:top w:val="nil"/>
          <w:left w:val="nil"/>
          <w:bottom w:val="nil"/>
          <w:right w:val="nil"/>
          <w:between w:val="nil"/>
        </w:pBdr>
      </w:pPr>
      <w:r>
        <w:rPr>
          <w:color w:val="000000"/>
        </w:rPr>
        <w:t>Student need to follow the set of rules to find eligibility</w:t>
      </w:r>
    </w:p>
    <w:p w:rsidR="0016574F" w:rsidRDefault="007D65F9">
      <w:pPr>
        <w:numPr>
          <w:ilvl w:val="0"/>
          <w:numId w:val="3"/>
        </w:numPr>
        <w:pBdr>
          <w:top w:val="nil"/>
          <w:left w:val="nil"/>
          <w:bottom w:val="nil"/>
          <w:right w:val="nil"/>
          <w:between w:val="nil"/>
        </w:pBdr>
      </w:pPr>
      <w:r>
        <w:rPr>
          <w:color w:val="000000"/>
        </w:rPr>
        <w:t xml:space="preserve">Student need to be in </w:t>
      </w:r>
      <w:r>
        <w:rPr>
          <w:b/>
          <w:color w:val="000000"/>
        </w:rPr>
        <w:t>last semester</w:t>
      </w:r>
    </w:p>
    <w:p w:rsidR="0016574F" w:rsidRDefault="007D65F9">
      <w:pPr>
        <w:numPr>
          <w:ilvl w:val="0"/>
          <w:numId w:val="3"/>
        </w:numPr>
        <w:pBdr>
          <w:top w:val="nil"/>
          <w:left w:val="nil"/>
          <w:bottom w:val="nil"/>
          <w:right w:val="nil"/>
          <w:between w:val="nil"/>
        </w:pBdr>
        <w:rPr>
          <w:i/>
          <w:color w:val="000000"/>
        </w:rPr>
      </w:pPr>
      <w:r>
        <w:rPr>
          <w:i/>
          <w:color w:val="000000"/>
        </w:rPr>
        <w:t xml:space="preserve">If student have  </w:t>
      </w:r>
      <w:r>
        <w:rPr>
          <w:b/>
          <w:i/>
          <w:color w:val="000000"/>
        </w:rPr>
        <w:t>Thesis</w:t>
      </w:r>
      <w:r>
        <w:rPr>
          <w:i/>
          <w:color w:val="000000"/>
        </w:rPr>
        <w:t xml:space="preserve">  then  </w:t>
      </w:r>
      <w:r>
        <w:rPr>
          <w:b/>
          <w:color w:val="000000"/>
        </w:rPr>
        <w:t>first semester</w:t>
      </w:r>
      <w:r>
        <w:rPr>
          <w:i/>
          <w:color w:val="000000"/>
        </w:rPr>
        <w:t xml:space="preserve"> </w:t>
      </w:r>
      <w:r>
        <w:rPr>
          <w:color w:val="000000"/>
        </w:rPr>
        <w:t>need to be completed</w:t>
      </w:r>
    </w:p>
    <w:p w:rsidR="0016574F" w:rsidRDefault="007D65F9">
      <w:pPr>
        <w:numPr>
          <w:ilvl w:val="0"/>
          <w:numId w:val="3"/>
        </w:numPr>
        <w:pBdr>
          <w:top w:val="nil"/>
          <w:left w:val="nil"/>
          <w:bottom w:val="nil"/>
          <w:right w:val="nil"/>
          <w:between w:val="nil"/>
        </w:pBdr>
      </w:pPr>
      <w:r>
        <w:rPr>
          <w:color w:val="000000"/>
        </w:rPr>
        <w:t xml:space="preserve">Extension should start from  </w:t>
      </w:r>
      <w:r>
        <w:rPr>
          <w:b/>
          <w:color w:val="000000"/>
        </w:rPr>
        <w:t>week 10</w:t>
      </w:r>
    </w:p>
    <w:p w:rsidR="0016574F" w:rsidRDefault="007D65F9">
      <w:pPr>
        <w:numPr>
          <w:ilvl w:val="0"/>
          <w:numId w:val="3"/>
        </w:numPr>
        <w:pBdr>
          <w:top w:val="nil"/>
          <w:left w:val="nil"/>
          <w:bottom w:val="nil"/>
          <w:right w:val="nil"/>
          <w:between w:val="nil"/>
        </w:pBdr>
      </w:pPr>
      <w:r>
        <w:rPr>
          <w:color w:val="000000"/>
        </w:rPr>
        <w:t xml:space="preserve">Student can apply for only </w:t>
      </w:r>
      <w:r>
        <w:rPr>
          <w:b/>
          <w:color w:val="000000"/>
        </w:rPr>
        <w:t>one</w:t>
      </w:r>
      <w:r>
        <w:rPr>
          <w:color w:val="000000"/>
        </w:rPr>
        <w:t xml:space="preserve"> extension</w:t>
      </w:r>
    </w:p>
    <w:p w:rsidR="0016574F" w:rsidRDefault="007D65F9">
      <w:pPr>
        <w:pStyle w:val="Heading3"/>
        <w:numPr>
          <w:ilvl w:val="2"/>
          <w:numId w:val="2"/>
        </w:numPr>
      </w:pPr>
      <w:r>
        <w:t xml:space="preserve"> </w:t>
      </w:r>
      <w:bookmarkStart w:id="37" w:name="_Toc532467872"/>
      <w:r>
        <w:t>[Procedures for Students]</w:t>
      </w:r>
      <w:bookmarkEnd w:id="37"/>
      <w:r>
        <w:t xml:space="preserve">  </w:t>
      </w:r>
    </w:p>
    <w:p w:rsidR="0016574F" w:rsidRDefault="007D65F9">
      <w:pPr>
        <w:rPr>
          <w:b/>
        </w:rPr>
      </w:pPr>
      <w:r>
        <w:rPr>
          <w:b/>
        </w:rPr>
        <w:t>To apply for extension of studies:</w:t>
      </w:r>
    </w:p>
    <w:p w:rsidR="0016574F" w:rsidRDefault="007D65F9">
      <w:pPr>
        <w:numPr>
          <w:ilvl w:val="0"/>
          <w:numId w:val="1"/>
        </w:numPr>
        <w:pBdr>
          <w:top w:val="nil"/>
          <w:left w:val="nil"/>
          <w:bottom w:val="nil"/>
          <w:right w:val="nil"/>
          <w:between w:val="nil"/>
        </w:pBdr>
        <w:spacing w:after="0"/>
      </w:pPr>
      <w:r>
        <w:rPr>
          <w:color w:val="000000"/>
        </w:rPr>
        <w:t>Login to portal.</w:t>
      </w:r>
    </w:p>
    <w:p w:rsidR="0016574F" w:rsidRDefault="007D65F9">
      <w:pPr>
        <w:numPr>
          <w:ilvl w:val="0"/>
          <w:numId w:val="1"/>
        </w:numPr>
        <w:pBdr>
          <w:top w:val="nil"/>
          <w:left w:val="nil"/>
          <w:bottom w:val="nil"/>
          <w:right w:val="nil"/>
          <w:between w:val="nil"/>
        </w:pBdr>
        <w:spacing w:after="0"/>
      </w:pPr>
      <w:r>
        <w:rPr>
          <w:color w:val="000000"/>
        </w:rPr>
        <w:t>Click DPS tab.</w:t>
      </w:r>
    </w:p>
    <w:p w:rsidR="0016574F" w:rsidRDefault="007D65F9">
      <w:pPr>
        <w:numPr>
          <w:ilvl w:val="0"/>
          <w:numId w:val="1"/>
        </w:numPr>
        <w:pBdr>
          <w:top w:val="nil"/>
          <w:left w:val="nil"/>
          <w:bottom w:val="nil"/>
          <w:right w:val="nil"/>
          <w:between w:val="nil"/>
        </w:pBdr>
        <w:spacing w:after="0"/>
      </w:pPr>
      <w:r>
        <w:rPr>
          <w:color w:val="000000"/>
        </w:rPr>
        <w:t>Select Extension of studies from left menu.</w:t>
      </w:r>
    </w:p>
    <w:p w:rsidR="0016574F" w:rsidRDefault="007D65F9">
      <w:pPr>
        <w:numPr>
          <w:ilvl w:val="0"/>
          <w:numId w:val="1"/>
        </w:numPr>
        <w:pBdr>
          <w:top w:val="nil"/>
          <w:left w:val="nil"/>
          <w:bottom w:val="nil"/>
          <w:right w:val="nil"/>
          <w:between w:val="nil"/>
        </w:pBdr>
        <w:spacing w:after="0"/>
      </w:pPr>
      <w:r>
        <w:rPr>
          <w:color w:val="000000"/>
        </w:rPr>
        <w:t>Cl</w:t>
      </w:r>
      <w:r>
        <w:rPr>
          <w:color w:val="000000"/>
        </w:rPr>
        <w:t>ick ‘Apply for Extension’ button on right.</w:t>
      </w:r>
    </w:p>
    <w:p w:rsidR="0016574F" w:rsidRDefault="0016574F">
      <w:pPr>
        <w:pBdr>
          <w:top w:val="nil"/>
          <w:left w:val="nil"/>
          <w:bottom w:val="nil"/>
          <w:right w:val="nil"/>
          <w:between w:val="nil"/>
        </w:pBdr>
        <w:spacing w:after="0"/>
        <w:ind w:left="717" w:hanging="360"/>
        <w:rPr>
          <w:color w:val="000000"/>
        </w:rPr>
      </w:pPr>
    </w:p>
    <w:p w:rsidR="0016574F" w:rsidRDefault="007D65F9">
      <w:pPr>
        <w:pBdr>
          <w:top w:val="nil"/>
          <w:left w:val="nil"/>
          <w:bottom w:val="nil"/>
          <w:right w:val="nil"/>
          <w:between w:val="nil"/>
        </w:pBdr>
        <w:spacing w:after="0"/>
        <w:ind w:left="717" w:hanging="360"/>
        <w:rPr>
          <w:color w:val="000000"/>
        </w:rPr>
      </w:pPr>
      <w:r>
        <w:rPr>
          <w:noProof/>
          <w:color w:val="000000"/>
        </w:rPr>
        <w:drawing>
          <wp:inline distT="0" distB="0" distL="0" distR="0">
            <wp:extent cx="5686425" cy="256222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686425" cy="2562225"/>
                    </a:xfrm>
                    <a:prstGeom prst="rect">
                      <a:avLst/>
                    </a:prstGeom>
                    <a:ln/>
                  </pic:spPr>
                </pic:pic>
              </a:graphicData>
            </a:graphic>
          </wp:inline>
        </w:drawing>
      </w: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7D65F9">
      <w:pPr>
        <w:numPr>
          <w:ilvl w:val="0"/>
          <w:numId w:val="1"/>
        </w:numPr>
        <w:pBdr>
          <w:top w:val="nil"/>
          <w:left w:val="nil"/>
          <w:bottom w:val="nil"/>
          <w:right w:val="nil"/>
          <w:between w:val="nil"/>
        </w:pBdr>
        <w:spacing w:after="0"/>
      </w:pPr>
      <w:bookmarkStart w:id="38" w:name="_lnxbz9" w:colFirst="0" w:colLast="0"/>
      <w:bookmarkEnd w:id="38"/>
      <w:r>
        <w:rPr>
          <w:color w:val="000000"/>
        </w:rPr>
        <w:t xml:space="preserve">Select year/semester radio </w:t>
      </w:r>
      <w:proofErr w:type="gramStart"/>
      <w:r>
        <w:rPr>
          <w:color w:val="000000"/>
        </w:rPr>
        <w:t>button .</w:t>
      </w:r>
      <w:proofErr w:type="gramEnd"/>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7D65F9">
      <w:pPr>
        <w:numPr>
          <w:ilvl w:val="0"/>
          <w:numId w:val="1"/>
        </w:numPr>
        <w:pBdr>
          <w:top w:val="nil"/>
          <w:left w:val="nil"/>
          <w:bottom w:val="nil"/>
          <w:right w:val="nil"/>
          <w:between w:val="nil"/>
        </w:pBdr>
        <w:spacing w:after="0"/>
      </w:pPr>
      <w:r>
        <w:rPr>
          <w:color w:val="000000"/>
        </w:rPr>
        <w:t>Select  reason for not completing</w:t>
      </w:r>
    </w:p>
    <w:p w:rsidR="0016574F" w:rsidRDefault="007D65F9">
      <w:pPr>
        <w:pBdr>
          <w:top w:val="nil"/>
          <w:left w:val="nil"/>
          <w:bottom w:val="nil"/>
          <w:right w:val="nil"/>
          <w:between w:val="nil"/>
        </w:pBdr>
        <w:spacing w:after="0"/>
        <w:ind w:left="717" w:hanging="360"/>
        <w:rPr>
          <w:color w:val="000000"/>
        </w:rPr>
      </w:pPr>
      <w:r>
        <w:rPr>
          <w:noProof/>
          <w:color w:val="000000"/>
        </w:rPr>
        <w:drawing>
          <wp:inline distT="0" distB="0" distL="0" distR="0">
            <wp:extent cx="5905500" cy="2209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05500" cy="2209800"/>
                    </a:xfrm>
                    <a:prstGeom prst="rect">
                      <a:avLst/>
                    </a:prstGeom>
                    <a:ln/>
                  </pic:spPr>
                </pic:pic>
              </a:graphicData>
            </a:graphic>
          </wp:inline>
        </w:drawing>
      </w:r>
    </w:p>
    <w:p w:rsidR="0016574F" w:rsidRDefault="007D65F9">
      <w:pPr>
        <w:numPr>
          <w:ilvl w:val="0"/>
          <w:numId w:val="1"/>
        </w:numPr>
        <w:pBdr>
          <w:top w:val="nil"/>
          <w:left w:val="nil"/>
          <w:bottom w:val="nil"/>
          <w:right w:val="nil"/>
          <w:between w:val="nil"/>
        </w:pBdr>
      </w:pPr>
      <w:r>
        <w:rPr>
          <w:color w:val="000000"/>
        </w:rPr>
        <w:t>Click Submit</w:t>
      </w:r>
    </w:p>
    <w:p w:rsidR="0016574F" w:rsidRDefault="0016574F"/>
    <w:p w:rsidR="0016574F" w:rsidRDefault="007D65F9">
      <w:pPr>
        <w:numPr>
          <w:ilvl w:val="0"/>
          <w:numId w:val="1"/>
        </w:numPr>
        <w:pBdr>
          <w:top w:val="nil"/>
          <w:left w:val="nil"/>
          <w:bottom w:val="nil"/>
          <w:right w:val="nil"/>
          <w:between w:val="nil"/>
        </w:pBdr>
      </w:pPr>
      <w:r>
        <w:rPr>
          <w:color w:val="000000"/>
        </w:rPr>
        <w:t xml:space="preserve">Work flow will start. Student and approvers will be notified. </w:t>
      </w:r>
    </w:p>
    <w:p w:rsidR="0016574F" w:rsidRDefault="007D65F9">
      <w:pPr>
        <w:pBdr>
          <w:top w:val="nil"/>
          <w:left w:val="nil"/>
          <w:bottom w:val="nil"/>
          <w:right w:val="nil"/>
          <w:between w:val="nil"/>
        </w:pBdr>
        <w:ind w:left="720" w:hanging="720"/>
        <w:rPr>
          <w:color w:val="000000"/>
        </w:rPr>
      </w:pPr>
      <w:r>
        <w:rPr>
          <w:noProof/>
          <w:color w:val="000000"/>
        </w:rPr>
        <w:drawing>
          <wp:inline distT="0" distB="0" distL="0" distR="0">
            <wp:extent cx="6276975" cy="1428750"/>
            <wp:effectExtent l="0" t="0" r="9525"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6276975" cy="1428750"/>
                    </a:xfrm>
                    <a:prstGeom prst="rect">
                      <a:avLst/>
                    </a:prstGeom>
                    <a:ln/>
                  </pic:spPr>
                </pic:pic>
              </a:graphicData>
            </a:graphic>
          </wp:inline>
        </w:drawing>
      </w:r>
    </w:p>
    <w:p w:rsidR="0016574F" w:rsidRDefault="0016574F">
      <w:pPr>
        <w:pBdr>
          <w:top w:val="nil"/>
          <w:left w:val="nil"/>
          <w:bottom w:val="nil"/>
          <w:right w:val="nil"/>
          <w:between w:val="nil"/>
        </w:pBdr>
        <w:spacing w:after="0"/>
        <w:ind w:left="717" w:hanging="360"/>
        <w:rPr>
          <w:color w:val="000000"/>
        </w:rPr>
      </w:pPr>
    </w:p>
    <w:p w:rsidR="0016574F" w:rsidRDefault="007D65F9">
      <w:pPr>
        <w:numPr>
          <w:ilvl w:val="0"/>
          <w:numId w:val="1"/>
        </w:numPr>
        <w:pBdr>
          <w:top w:val="nil"/>
          <w:left w:val="nil"/>
          <w:bottom w:val="nil"/>
          <w:right w:val="nil"/>
          <w:between w:val="nil"/>
        </w:pBdr>
        <w:spacing w:after="0"/>
      </w:pPr>
      <w:r>
        <w:rPr>
          <w:color w:val="000000"/>
        </w:rPr>
        <w:t>There are three type of approvers</w:t>
      </w:r>
    </w:p>
    <w:p w:rsidR="0016574F" w:rsidRDefault="007D65F9">
      <w:pPr>
        <w:numPr>
          <w:ilvl w:val="0"/>
          <w:numId w:val="4"/>
        </w:numPr>
        <w:pBdr>
          <w:top w:val="nil"/>
          <w:left w:val="nil"/>
          <w:bottom w:val="nil"/>
          <w:right w:val="nil"/>
          <w:between w:val="nil"/>
        </w:pBdr>
        <w:spacing w:after="0"/>
      </w:pPr>
      <w:r>
        <w:rPr>
          <w:color w:val="000000"/>
        </w:rPr>
        <w:t>Supervisor / Advisor</w:t>
      </w:r>
    </w:p>
    <w:p w:rsidR="0016574F" w:rsidRDefault="007D65F9">
      <w:pPr>
        <w:numPr>
          <w:ilvl w:val="0"/>
          <w:numId w:val="4"/>
        </w:numPr>
        <w:pBdr>
          <w:top w:val="nil"/>
          <w:left w:val="nil"/>
          <w:bottom w:val="nil"/>
          <w:right w:val="nil"/>
          <w:between w:val="nil"/>
        </w:pBdr>
        <w:spacing w:after="0"/>
      </w:pPr>
      <w:r>
        <w:rPr>
          <w:color w:val="000000"/>
        </w:rPr>
        <w:t>College Dean</w:t>
      </w:r>
    </w:p>
    <w:p w:rsidR="0016574F" w:rsidRDefault="007D65F9">
      <w:pPr>
        <w:numPr>
          <w:ilvl w:val="0"/>
          <w:numId w:val="4"/>
        </w:numPr>
        <w:pBdr>
          <w:top w:val="nil"/>
          <w:left w:val="nil"/>
          <w:bottom w:val="nil"/>
          <w:right w:val="nil"/>
          <w:between w:val="nil"/>
        </w:pBdr>
        <w:spacing w:after="0"/>
      </w:pPr>
      <w:r>
        <w:rPr>
          <w:color w:val="000000"/>
        </w:rPr>
        <w:t>DPS Dean</w:t>
      </w:r>
    </w:p>
    <w:p w:rsidR="0016574F" w:rsidRDefault="0016574F">
      <w:pPr>
        <w:pBdr>
          <w:top w:val="nil"/>
          <w:left w:val="nil"/>
          <w:bottom w:val="nil"/>
          <w:right w:val="nil"/>
          <w:between w:val="nil"/>
        </w:pBdr>
        <w:spacing w:after="0"/>
        <w:ind w:left="1800" w:hanging="360"/>
        <w:rPr>
          <w:color w:val="000000"/>
        </w:rPr>
      </w:pPr>
    </w:p>
    <w:p w:rsidR="0016574F" w:rsidRDefault="0016574F">
      <w:pPr>
        <w:pBdr>
          <w:top w:val="nil"/>
          <w:left w:val="nil"/>
          <w:bottom w:val="nil"/>
          <w:right w:val="nil"/>
          <w:between w:val="nil"/>
        </w:pBdr>
        <w:spacing w:after="0"/>
        <w:ind w:left="1800" w:hanging="360"/>
        <w:rPr>
          <w:color w:val="000000"/>
        </w:rPr>
      </w:pPr>
    </w:p>
    <w:p w:rsidR="0016574F" w:rsidRDefault="007D65F9">
      <w:pPr>
        <w:numPr>
          <w:ilvl w:val="0"/>
          <w:numId w:val="1"/>
        </w:numPr>
        <w:pBdr>
          <w:top w:val="nil"/>
          <w:left w:val="nil"/>
          <w:bottom w:val="nil"/>
          <w:right w:val="nil"/>
          <w:between w:val="nil"/>
        </w:pBdr>
        <w:spacing w:after="0"/>
      </w:pPr>
      <w:r>
        <w:rPr>
          <w:color w:val="000000"/>
        </w:rPr>
        <w:lastRenderedPageBreak/>
        <w:t>Extension will be accepted when all three approvers accept the request. Process can be rejected for any of the approvers’ rejection and no further progress in same channel will entertain. Student need to start f</w:t>
      </w:r>
      <w:r>
        <w:rPr>
          <w:color w:val="000000"/>
        </w:rPr>
        <w:t>resh again with all the applicable rules.</w:t>
      </w:r>
    </w:p>
    <w:p w:rsidR="0016574F" w:rsidRDefault="007D65F9">
      <w:pPr>
        <w:pBdr>
          <w:top w:val="nil"/>
          <w:left w:val="nil"/>
          <w:bottom w:val="nil"/>
          <w:right w:val="nil"/>
          <w:between w:val="nil"/>
        </w:pBdr>
        <w:ind w:left="1077" w:hanging="360"/>
        <w:rPr>
          <w:color w:val="000000"/>
        </w:rPr>
      </w:pPr>
      <w:r>
        <w:rPr>
          <w:noProof/>
          <w:color w:val="000000"/>
        </w:rPr>
        <w:drawing>
          <wp:inline distT="0" distB="0" distL="0" distR="0">
            <wp:extent cx="5486400" cy="10572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486400" cy="1057275"/>
                    </a:xfrm>
                    <a:prstGeom prst="rect">
                      <a:avLst/>
                    </a:prstGeom>
                    <a:ln/>
                  </pic:spPr>
                </pic:pic>
              </a:graphicData>
            </a:graphic>
          </wp:inline>
        </w:drawing>
      </w:r>
    </w:p>
    <w:p w:rsidR="0016574F" w:rsidRDefault="007D65F9">
      <w:pPr>
        <w:spacing w:after="0" w:line="240" w:lineRule="auto"/>
        <w:rPr>
          <w:b/>
          <w:color w:val="808080"/>
        </w:rPr>
      </w:pPr>
      <w:r>
        <w:br w:type="page"/>
      </w:r>
    </w:p>
    <w:p w:rsidR="0016574F" w:rsidRDefault="007D65F9">
      <w:pPr>
        <w:pStyle w:val="Heading2"/>
        <w:numPr>
          <w:ilvl w:val="1"/>
          <w:numId w:val="2"/>
        </w:numPr>
      </w:pPr>
      <w:bookmarkStart w:id="39" w:name="_Toc532467873"/>
      <w:r>
        <w:lastRenderedPageBreak/>
        <w:t>[Sub-process/Workflow Approvers]</w:t>
      </w:r>
      <w:bookmarkEnd w:id="39"/>
      <w:r>
        <w:t xml:space="preserve"> </w:t>
      </w:r>
    </w:p>
    <w:p w:rsidR="0016574F" w:rsidRDefault="007D65F9">
      <w:pPr>
        <w:pBdr>
          <w:top w:val="nil"/>
          <w:left w:val="nil"/>
          <w:bottom w:val="nil"/>
          <w:right w:val="nil"/>
          <w:between w:val="nil"/>
        </w:pBdr>
        <w:ind w:left="360" w:hanging="360"/>
        <w:rPr>
          <w:color w:val="000000"/>
        </w:rPr>
      </w:pPr>
      <w:r>
        <w:rPr>
          <w:color w:val="000000"/>
        </w:rPr>
        <w:t>Approval process starts after student’s initiation.</w:t>
      </w:r>
    </w:p>
    <w:p w:rsidR="0016574F" w:rsidRDefault="007D65F9">
      <w:pPr>
        <w:pBdr>
          <w:top w:val="nil"/>
          <w:left w:val="nil"/>
          <w:bottom w:val="nil"/>
          <w:right w:val="nil"/>
          <w:between w:val="nil"/>
        </w:pBdr>
        <w:ind w:left="720" w:hanging="360"/>
        <w:rPr>
          <w:color w:val="000000"/>
        </w:rPr>
      </w:pPr>
      <w:r>
        <w:rPr>
          <w:color w:val="000000"/>
        </w:rPr>
        <w:t xml:space="preserve">List of </w:t>
      </w:r>
      <w:proofErr w:type="gramStart"/>
      <w:r>
        <w:rPr>
          <w:color w:val="000000"/>
        </w:rPr>
        <w:t>Approvers :</w:t>
      </w:r>
      <w:proofErr w:type="gramEnd"/>
      <w:r>
        <w:rPr>
          <w:color w:val="000000"/>
        </w:rPr>
        <w:t xml:space="preserve"> </w:t>
      </w:r>
    </w:p>
    <w:p w:rsidR="0016574F" w:rsidRDefault="007D65F9">
      <w:pPr>
        <w:numPr>
          <w:ilvl w:val="0"/>
          <w:numId w:val="5"/>
        </w:numPr>
        <w:pBdr>
          <w:top w:val="nil"/>
          <w:left w:val="nil"/>
          <w:bottom w:val="nil"/>
          <w:right w:val="nil"/>
          <w:between w:val="nil"/>
        </w:pBdr>
      </w:pPr>
      <w:r>
        <w:rPr>
          <w:color w:val="000000"/>
        </w:rPr>
        <w:t>Supervisor / Advisor (Program Coordinator)</w:t>
      </w:r>
    </w:p>
    <w:p w:rsidR="0016574F" w:rsidRDefault="007D65F9">
      <w:pPr>
        <w:numPr>
          <w:ilvl w:val="0"/>
          <w:numId w:val="5"/>
        </w:numPr>
        <w:pBdr>
          <w:top w:val="nil"/>
          <w:left w:val="nil"/>
          <w:bottom w:val="nil"/>
          <w:right w:val="nil"/>
          <w:between w:val="nil"/>
        </w:pBdr>
      </w:pPr>
      <w:r>
        <w:rPr>
          <w:color w:val="000000"/>
        </w:rPr>
        <w:t>College Dean</w:t>
      </w:r>
    </w:p>
    <w:p w:rsidR="0016574F" w:rsidRDefault="007D65F9">
      <w:pPr>
        <w:numPr>
          <w:ilvl w:val="0"/>
          <w:numId w:val="5"/>
        </w:numPr>
        <w:pBdr>
          <w:top w:val="nil"/>
          <w:left w:val="nil"/>
          <w:bottom w:val="nil"/>
          <w:right w:val="nil"/>
          <w:between w:val="nil"/>
        </w:pBdr>
      </w:pPr>
      <w:r>
        <w:rPr>
          <w:color w:val="000000"/>
        </w:rPr>
        <w:t>DPS Dean</w:t>
      </w:r>
    </w:p>
    <w:p w:rsidR="0016574F" w:rsidRDefault="007D65F9">
      <w:pPr>
        <w:pStyle w:val="Heading3"/>
        <w:numPr>
          <w:ilvl w:val="2"/>
          <w:numId w:val="2"/>
        </w:numPr>
      </w:pPr>
      <w:r>
        <w:t xml:space="preserve"> </w:t>
      </w:r>
      <w:bookmarkStart w:id="40" w:name="_Toc532467874"/>
      <w:r>
        <w:t>[Procedures for Approvers]</w:t>
      </w:r>
      <w:bookmarkEnd w:id="40"/>
    </w:p>
    <w:p w:rsidR="0016574F" w:rsidRDefault="007D65F9">
      <w:pPr>
        <w:rPr>
          <w:b/>
        </w:rPr>
      </w:pPr>
      <w:r>
        <w:rPr>
          <w:b/>
        </w:rPr>
        <w:t>To approve Student extension:</w:t>
      </w:r>
    </w:p>
    <w:p w:rsidR="0016574F" w:rsidRDefault="007D65F9">
      <w:pPr>
        <w:numPr>
          <w:ilvl w:val="0"/>
          <w:numId w:val="7"/>
        </w:numPr>
        <w:pBdr>
          <w:top w:val="nil"/>
          <w:left w:val="nil"/>
          <w:bottom w:val="nil"/>
          <w:right w:val="nil"/>
          <w:between w:val="nil"/>
        </w:pBdr>
        <w:spacing w:after="0"/>
      </w:pPr>
      <w:r>
        <w:rPr>
          <w:color w:val="000000"/>
        </w:rPr>
        <w:t xml:space="preserve">Get notification </w:t>
      </w:r>
    </w:p>
    <w:p w:rsidR="0016574F" w:rsidRDefault="007D65F9">
      <w:pPr>
        <w:numPr>
          <w:ilvl w:val="0"/>
          <w:numId w:val="7"/>
        </w:numPr>
        <w:pBdr>
          <w:top w:val="nil"/>
          <w:left w:val="nil"/>
          <w:bottom w:val="nil"/>
          <w:right w:val="nil"/>
          <w:between w:val="nil"/>
        </w:pBdr>
        <w:spacing w:after="0"/>
      </w:pPr>
      <w:r>
        <w:rPr>
          <w:color w:val="000000"/>
        </w:rPr>
        <w:t>Login Portal.</w:t>
      </w:r>
    </w:p>
    <w:p w:rsidR="0016574F" w:rsidRDefault="007D65F9">
      <w:pPr>
        <w:numPr>
          <w:ilvl w:val="0"/>
          <w:numId w:val="7"/>
        </w:numPr>
        <w:pBdr>
          <w:top w:val="nil"/>
          <w:left w:val="nil"/>
          <w:bottom w:val="nil"/>
          <w:right w:val="nil"/>
          <w:between w:val="nil"/>
        </w:pBdr>
        <w:spacing w:after="0"/>
      </w:pPr>
      <w:r>
        <w:rPr>
          <w:color w:val="000000"/>
        </w:rPr>
        <w:t xml:space="preserve">Select </w:t>
      </w:r>
      <w:r>
        <w:rPr>
          <w:b/>
          <w:color w:val="000000"/>
        </w:rPr>
        <w:t>DPS</w:t>
      </w:r>
      <w:r>
        <w:rPr>
          <w:color w:val="000000"/>
        </w:rPr>
        <w:t xml:space="preserve"> tab from top menu</w:t>
      </w:r>
    </w:p>
    <w:p w:rsidR="0016574F" w:rsidRDefault="007D65F9">
      <w:pPr>
        <w:numPr>
          <w:ilvl w:val="0"/>
          <w:numId w:val="7"/>
        </w:numPr>
        <w:pBdr>
          <w:top w:val="nil"/>
          <w:left w:val="nil"/>
          <w:bottom w:val="nil"/>
          <w:right w:val="nil"/>
          <w:between w:val="nil"/>
        </w:pBdr>
        <w:spacing w:after="0"/>
      </w:pPr>
      <w:r>
        <w:rPr>
          <w:color w:val="000000"/>
        </w:rPr>
        <w:t xml:space="preserve">Select </w:t>
      </w:r>
      <w:r>
        <w:rPr>
          <w:b/>
          <w:color w:val="000000"/>
        </w:rPr>
        <w:t>Extension of Studies</w:t>
      </w:r>
      <w:r>
        <w:rPr>
          <w:color w:val="000000"/>
        </w:rPr>
        <w:t xml:space="preserve"> from left menu</w:t>
      </w:r>
    </w:p>
    <w:p w:rsidR="0016574F" w:rsidRDefault="007D65F9">
      <w:pPr>
        <w:numPr>
          <w:ilvl w:val="0"/>
          <w:numId w:val="7"/>
        </w:numPr>
        <w:pBdr>
          <w:top w:val="nil"/>
          <w:left w:val="nil"/>
          <w:bottom w:val="nil"/>
          <w:right w:val="nil"/>
          <w:between w:val="nil"/>
        </w:pBdr>
        <w:spacing w:after="0"/>
      </w:pPr>
      <w:r>
        <w:rPr>
          <w:color w:val="000000"/>
        </w:rPr>
        <w:t>Approver will see approval screen with appropriate role/s</w:t>
      </w:r>
    </w:p>
    <w:p w:rsidR="0016574F" w:rsidRDefault="007D65F9">
      <w:pPr>
        <w:numPr>
          <w:ilvl w:val="0"/>
          <w:numId w:val="7"/>
        </w:numPr>
        <w:pBdr>
          <w:top w:val="nil"/>
          <w:left w:val="nil"/>
          <w:bottom w:val="nil"/>
          <w:right w:val="nil"/>
          <w:between w:val="nil"/>
        </w:pBdr>
        <w:spacing w:after="0"/>
      </w:pPr>
      <w:r>
        <w:rPr>
          <w:color w:val="000000"/>
        </w:rPr>
        <w:t>Select appropriate role</w:t>
      </w:r>
    </w:p>
    <w:p w:rsidR="0016574F" w:rsidRDefault="007D65F9">
      <w:pPr>
        <w:numPr>
          <w:ilvl w:val="0"/>
          <w:numId w:val="7"/>
        </w:numPr>
        <w:pBdr>
          <w:top w:val="nil"/>
          <w:left w:val="nil"/>
          <w:bottom w:val="nil"/>
          <w:right w:val="nil"/>
          <w:between w:val="nil"/>
        </w:pBdr>
        <w:spacing w:after="0"/>
      </w:pPr>
      <w:r>
        <w:rPr>
          <w:color w:val="000000"/>
        </w:rPr>
        <w:t xml:space="preserve">Able to find list of students who applied for </w:t>
      </w:r>
      <w:r>
        <w:rPr>
          <w:b/>
          <w:color w:val="000000"/>
        </w:rPr>
        <w:t>Extension of Studies</w:t>
      </w:r>
    </w:p>
    <w:p w:rsidR="0016574F" w:rsidRDefault="007D65F9">
      <w:pPr>
        <w:pBdr>
          <w:top w:val="nil"/>
          <w:left w:val="nil"/>
          <w:bottom w:val="nil"/>
          <w:right w:val="nil"/>
          <w:between w:val="nil"/>
        </w:pBdr>
        <w:spacing w:after="0"/>
        <w:ind w:left="717" w:hanging="360"/>
        <w:rPr>
          <w:color w:val="000000"/>
        </w:rPr>
      </w:pPr>
      <w:r>
        <w:rPr>
          <w:noProof/>
          <w:color w:val="000000"/>
        </w:rPr>
        <w:drawing>
          <wp:inline distT="0" distB="0" distL="0" distR="0">
            <wp:extent cx="5486400" cy="205295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486400" cy="2052955"/>
                    </a:xfrm>
                    <a:prstGeom prst="rect">
                      <a:avLst/>
                    </a:prstGeom>
                    <a:ln/>
                  </pic:spPr>
                </pic:pic>
              </a:graphicData>
            </a:graphic>
          </wp:inline>
        </w:drawing>
      </w:r>
    </w:p>
    <w:p w:rsidR="0016574F" w:rsidRDefault="007D65F9">
      <w:pPr>
        <w:numPr>
          <w:ilvl w:val="0"/>
          <w:numId w:val="7"/>
        </w:numPr>
        <w:pBdr>
          <w:top w:val="nil"/>
          <w:left w:val="nil"/>
          <w:bottom w:val="nil"/>
          <w:right w:val="nil"/>
          <w:between w:val="nil"/>
        </w:pBdr>
        <w:spacing w:after="0"/>
      </w:pPr>
      <w:r>
        <w:rPr>
          <w:color w:val="000000"/>
        </w:rPr>
        <w:t>Select appropriate student</w:t>
      </w:r>
    </w:p>
    <w:p w:rsidR="0016574F" w:rsidRDefault="007D65F9">
      <w:pPr>
        <w:pBdr>
          <w:top w:val="nil"/>
          <w:left w:val="nil"/>
          <w:bottom w:val="nil"/>
          <w:right w:val="nil"/>
          <w:between w:val="nil"/>
        </w:pBdr>
        <w:spacing w:after="0"/>
        <w:ind w:left="717" w:hanging="360"/>
        <w:rPr>
          <w:color w:val="000000"/>
        </w:rPr>
      </w:pPr>
      <w:r>
        <w:rPr>
          <w:noProof/>
          <w:color w:val="000000"/>
        </w:rPr>
        <w:lastRenderedPageBreak/>
        <w:drawing>
          <wp:inline distT="0" distB="0" distL="0" distR="0">
            <wp:extent cx="5486400" cy="336232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486400" cy="3362325"/>
                    </a:xfrm>
                    <a:prstGeom prst="rect">
                      <a:avLst/>
                    </a:prstGeom>
                    <a:ln/>
                  </pic:spPr>
                </pic:pic>
              </a:graphicData>
            </a:graphic>
          </wp:inline>
        </w:drawing>
      </w:r>
    </w:p>
    <w:p w:rsidR="0016574F" w:rsidRDefault="007D65F9">
      <w:pPr>
        <w:numPr>
          <w:ilvl w:val="0"/>
          <w:numId w:val="7"/>
        </w:numPr>
        <w:pBdr>
          <w:top w:val="nil"/>
          <w:left w:val="nil"/>
          <w:bottom w:val="nil"/>
          <w:right w:val="nil"/>
          <w:between w:val="nil"/>
        </w:pBdr>
        <w:spacing w:after="0"/>
      </w:pPr>
      <w:r>
        <w:rPr>
          <w:color w:val="000000"/>
        </w:rPr>
        <w:t>Take action (Approve/Reject) by selecting appropriate radio button</w:t>
      </w:r>
    </w:p>
    <w:p w:rsidR="0016574F" w:rsidRDefault="007D65F9">
      <w:pPr>
        <w:numPr>
          <w:ilvl w:val="0"/>
          <w:numId w:val="7"/>
        </w:numPr>
        <w:pBdr>
          <w:top w:val="nil"/>
          <w:left w:val="nil"/>
          <w:bottom w:val="nil"/>
          <w:right w:val="nil"/>
          <w:between w:val="nil"/>
        </w:pBdr>
        <w:spacing w:after="0"/>
      </w:pPr>
      <w:r>
        <w:rPr>
          <w:color w:val="000000"/>
        </w:rPr>
        <w:t xml:space="preserve">For Approve need to select approve radio button and </w:t>
      </w:r>
      <w:r>
        <w:rPr>
          <w:b/>
          <w:color w:val="000000"/>
        </w:rPr>
        <w:t xml:space="preserve">Yes </w:t>
      </w:r>
      <w:r>
        <w:rPr>
          <w:color w:val="000000"/>
        </w:rPr>
        <w:t xml:space="preserve">button at the next dialogue box. If not sure then </w:t>
      </w:r>
      <w:r>
        <w:rPr>
          <w:b/>
          <w:color w:val="000000"/>
        </w:rPr>
        <w:t>No</w:t>
      </w:r>
      <w:r>
        <w:rPr>
          <w:color w:val="000000"/>
        </w:rPr>
        <w:t xml:space="preserve"> and exit.</w:t>
      </w:r>
    </w:p>
    <w:p w:rsidR="0016574F" w:rsidRDefault="007D65F9">
      <w:pPr>
        <w:pBdr>
          <w:top w:val="nil"/>
          <w:left w:val="nil"/>
          <w:bottom w:val="nil"/>
          <w:right w:val="nil"/>
          <w:between w:val="nil"/>
        </w:pBdr>
        <w:spacing w:after="0"/>
        <w:ind w:left="717" w:hanging="360"/>
        <w:rPr>
          <w:color w:val="000000"/>
        </w:rPr>
      </w:pPr>
      <w:r>
        <w:rPr>
          <w:noProof/>
          <w:color w:val="000000"/>
        </w:rPr>
        <w:drawing>
          <wp:inline distT="0" distB="0" distL="0" distR="0">
            <wp:extent cx="5486400" cy="16383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486400" cy="1638300"/>
                    </a:xfrm>
                    <a:prstGeom prst="rect">
                      <a:avLst/>
                    </a:prstGeom>
                    <a:ln/>
                  </pic:spPr>
                </pic:pic>
              </a:graphicData>
            </a:graphic>
          </wp:inline>
        </w:drawing>
      </w: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7D65F9">
      <w:pPr>
        <w:numPr>
          <w:ilvl w:val="0"/>
          <w:numId w:val="7"/>
        </w:numPr>
        <w:pBdr>
          <w:top w:val="nil"/>
          <w:left w:val="nil"/>
          <w:bottom w:val="nil"/>
          <w:right w:val="nil"/>
          <w:between w:val="nil"/>
        </w:pBdr>
        <w:spacing w:after="0"/>
      </w:pPr>
      <w:r>
        <w:rPr>
          <w:color w:val="000000"/>
        </w:rPr>
        <w:lastRenderedPageBreak/>
        <w:t>For reject , approver need to provide reason or rejection</w:t>
      </w:r>
    </w:p>
    <w:p w:rsidR="0016574F" w:rsidRDefault="007D65F9">
      <w:pPr>
        <w:pBdr>
          <w:top w:val="nil"/>
          <w:left w:val="nil"/>
          <w:bottom w:val="nil"/>
          <w:right w:val="nil"/>
          <w:between w:val="nil"/>
        </w:pBdr>
        <w:spacing w:after="0"/>
        <w:ind w:left="357" w:hanging="360"/>
        <w:rPr>
          <w:color w:val="000000"/>
        </w:rPr>
      </w:pPr>
      <w:r>
        <w:rPr>
          <w:noProof/>
          <w:color w:val="000000"/>
        </w:rPr>
        <w:drawing>
          <wp:inline distT="0" distB="0" distL="0" distR="0">
            <wp:extent cx="5486400" cy="2152650"/>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486400" cy="2152650"/>
                    </a:xfrm>
                    <a:prstGeom prst="rect">
                      <a:avLst/>
                    </a:prstGeom>
                    <a:ln/>
                  </pic:spPr>
                </pic:pic>
              </a:graphicData>
            </a:graphic>
          </wp:inline>
        </w:drawing>
      </w:r>
    </w:p>
    <w:p w:rsidR="0016574F" w:rsidRDefault="007D65F9">
      <w:pPr>
        <w:numPr>
          <w:ilvl w:val="0"/>
          <w:numId w:val="7"/>
        </w:numPr>
        <w:pBdr>
          <w:top w:val="nil"/>
          <w:left w:val="nil"/>
          <w:bottom w:val="nil"/>
          <w:right w:val="nil"/>
          <w:between w:val="nil"/>
        </w:pBdr>
        <w:spacing w:after="0"/>
      </w:pPr>
      <w:r>
        <w:rPr>
          <w:color w:val="000000"/>
        </w:rPr>
        <w:t>In case of reject, approver and requester both will find red color cross sign for their respective approver</w:t>
      </w:r>
    </w:p>
    <w:p w:rsidR="0016574F" w:rsidRDefault="007D65F9">
      <w:pPr>
        <w:pBdr>
          <w:top w:val="nil"/>
          <w:left w:val="nil"/>
          <w:bottom w:val="nil"/>
          <w:right w:val="nil"/>
          <w:between w:val="nil"/>
        </w:pBdr>
        <w:spacing w:after="0"/>
        <w:ind w:left="717" w:hanging="360"/>
        <w:rPr>
          <w:color w:val="000000"/>
        </w:rPr>
      </w:pPr>
      <w:r>
        <w:rPr>
          <w:noProof/>
          <w:color w:val="000000"/>
        </w:rPr>
        <w:drawing>
          <wp:inline distT="0" distB="0" distL="0" distR="0">
            <wp:extent cx="5486400" cy="34004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5486400" cy="3400425"/>
                    </a:xfrm>
                    <a:prstGeom prst="rect">
                      <a:avLst/>
                    </a:prstGeom>
                    <a:ln/>
                  </pic:spPr>
                </pic:pic>
              </a:graphicData>
            </a:graphic>
          </wp:inline>
        </w:drawing>
      </w: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16574F">
      <w:pPr>
        <w:pBdr>
          <w:top w:val="nil"/>
          <w:left w:val="nil"/>
          <w:bottom w:val="nil"/>
          <w:right w:val="nil"/>
          <w:between w:val="nil"/>
        </w:pBdr>
        <w:spacing w:after="0"/>
        <w:ind w:left="717" w:hanging="360"/>
        <w:rPr>
          <w:color w:val="000000"/>
        </w:rPr>
      </w:pPr>
    </w:p>
    <w:p w:rsidR="0016574F" w:rsidRDefault="007D65F9">
      <w:pPr>
        <w:numPr>
          <w:ilvl w:val="0"/>
          <w:numId w:val="7"/>
        </w:numPr>
        <w:pBdr>
          <w:top w:val="nil"/>
          <w:left w:val="nil"/>
          <w:bottom w:val="nil"/>
          <w:right w:val="nil"/>
          <w:between w:val="nil"/>
        </w:pBdr>
        <w:spacing w:after="0"/>
      </w:pPr>
      <w:r>
        <w:rPr>
          <w:color w:val="000000"/>
        </w:rPr>
        <w:lastRenderedPageBreak/>
        <w:t xml:space="preserve">In case of approve the approver and requester both will find </w:t>
      </w:r>
      <w:r>
        <w:rPr>
          <w:b/>
          <w:color w:val="00B050"/>
        </w:rPr>
        <w:t>green</w:t>
      </w:r>
      <w:r>
        <w:rPr>
          <w:color w:val="00B050"/>
        </w:rPr>
        <w:t xml:space="preserve"> </w:t>
      </w:r>
      <w:r>
        <w:rPr>
          <w:color w:val="000000"/>
        </w:rPr>
        <w:t>color right mark on their respective approver.</w:t>
      </w:r>
    </w:p>
    <w:p w:rsidR="0016574F" w:rsidRDefault="007D65F9">
      <w:pPr>
        <w:pBdr>
          <w:top w:val="nil"/>
          <w:left w:val="nil"/>
          <w:bottom w:val="nil"/>
          <w:right w:val="nil"/>
          <w:between w:val="nil"/>
        </w:pBdr>
        <w:ind w:left="717" w:hanging="360"/>
        <w:rPr>
          <w:color w:val="000000"/>
        </w:rPr>
      </w:pPr>
      <w:r>
        <w:rPr>
          <w:noProof/>
          <w:color w:val="000000"/>
        </w:rPr>
        <w:drawing>
          <wp:inline distT="0" distB="0" distL="0" distR="0">
            <wp:extent cx="5486400" cy="326707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486400" cy="3267075"/>
                    </a:xfrm>
                    <a:prstGeom prst="rect">
                      <a:avLst/>
                    </a:prstGeom>
                    <a:ln/>
                  </pic:spPr>
                </pic:pic>
              </a:graphicData>
            </a:graphic>
          </wp:inline>
        </w:drawing>
      </w:r>
    </w:p>
    <w:p w:rsidR="0016574F" w:rsidRDefault="007D65F9">
      <w:pPr>
        <w:spacing w:after="0" w:line="240" w:lineRule="auto"/>
        <w:rPr>
          <w:b/>
          <w:color w:val="000000"/>
          <w:sz w:val="32"/>
          <w:szCs w:val="32"/>
        </w:rPr>
      </w:pPr>
      <w:r>
        <w:br w:type="page"/>
      </w:r>
    </w:p>
    <w:p w:rsidR="0016574F" w:rsidRDefault="007D65F9">
      <w:pPr>
        <w:pStyle w:val="Heading3"/>
        <w:numPr>
          <w:ilvl w:val="2"/>
          <w:numId w:val="2"/>
        </w:numPr>
      </w:pPr>
      <w:bookmarkStart w:id="41" w:name="_Toc532467875"/>
      <w:r>
        <w:lastRenderedPageBreak/>
        <w:t>[Final approval]</w:t>
      </w:r>
      <w:bookmarkEnd w:id="41"/>
    </w:p>
    <w:p w:rsidR="0016574F" w:rsidRDefault="007D65F9">
      <w:r>
        <w:t xml:space="preserve">Normally final approval done by DPS </w:t>
      </w:r>
      <w:proofErr w:type="gramStart"/>
      <w:r>
        <w:t>Dean .</w:t>
      </w:r>
      <w:proofErr w:type="gramEnd"/>
    </w:p>
    <w:p w:rsidR="0016574F" w:rsidRDefault="007D65F9">
      <w:r>
        <w:rPr>
          <w:noProof/>
        </w:rPr>
        <w:drawing>
          <wp:inline distT="0" distB="0" distL="0" distR="0">
            <wp:extent cx="5486400" cy="295275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5486400" cy="2952750"/>
                    </a:xfrm>
                    <a:prstGeom prst="rect">
                      <a:avLst/>
                    </a:prstGeom>
                    <a:ln/>
                  </pic:spPr>
                </pic:pic>
              </a:graphicData>
            </a:graphic>
          </wp:inline>
        </w:drawing>
      </w:r>
    </w:p>
    <w:sectPr w:rsidR="0016574F">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5F9" w:rsidRDefault="007D65F9">
      <w:pPr>
        <w:spacing w:after="0" w:line="240" w:lineRule="auto"/>
      </w:pPr>
      <w:r>
        <w:separator/>
      </w:r>
    </w:p>
  </w:endnote>
  <w:endnote w:type="continuationSeparator" w:id="0">
    <w:p w:rsidR="007D65F9" w:rsidRDefault="007D6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r>
      <w:t>User Manuel –Extension of Studies</w:t>
    </w:r>
    <w:r>
      <w:rPr>
        <w:noProof/>
      </w:rPr>
      <mc:AlternateContent>
        <mc:Choice Requires="wpg">
          <w:drawing>
            <wp:anchor distT="0" distB="0" distL="114300" distR="114300" simplePos="0" relativeHeight="251658240" behindDoc="0" locked="0" layoutInCell="1" hidden="0" allowOverlap="1">
              <wp:simplePos x="0" y="0"/>
              <wp:positionH relativeFrom="column">
                <wp:posOffset>-101599</wp:posOffset>
              </wp:positionH>
              <wp:positionV relativeFrom="paragraph">
                <wp:posOffset>-50799</wp:posOffset>
              </wp:positionV>
              <wp:extent cx="6305107"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193447" y="3780000"/>
                        <a:ext cx="6305107"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-50799</wp:posOffset>
              </wp:positionV>
              <wp:extent cx="6305107" cy="12700"/>
              <wp:effectExtent b="0" l="0" r="0" t="0"/>
              <wp:wrapNone/>
              <wp:docPr id="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305107" cy="12700"/>
                      </a:xfrm>
                      <a:prstGeom prst="rect"/>
                      <a:ln/>
                    </pic:spPr>
                  </pic:pic>
                </a:graphicData>
              </a:graphic>
            </wp:anchor>
          </w:drawing>
        </mc:Fallback>
      </mc:AlternateContent>
    </w:r>
  </w:p>
  <w:p w:rsidR="0016574F" w:rsidRDefault="0016574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r>
      <w:t>All copyright reserved</w:t>
    </w:r>
    <w:r>
      <w:rPr>
        <w:noProof/>
      </w:rPr>
      <mc:AlternateContent>
        <mc:Choice Requires="wpg">
          <w:drawing>
            <wp:anchor distT="0" distB="0" distL="114300" distR="114300" simplePos="0" relativeHeight="251659264" behindDoc="0" locked="0" layoutInCell="1" hidden="0" allowOverlap="1">
              <wp:simplePos x="0" y="0"/>
              <wp:positionH relativeFrom="column">
                <wp:posOffset>-101599</wp:posOffset>
              </wp:positionH>
              <wp:positionV relativeFrom="paragraph">
                <wp:posOffset>-50799</wp:posOffset>
              </wp:positionV>
              <wp:extent cx="6305107"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93447" y="3780000"/>
                        <a:ext cx="6305107" cy="0"/>
                      </a:xfrm>
                      <a:prstGeom prst="straightConnector1">
                        <a:avLst/>
                      </a:prstGeom>
                      <a:noFill/>
                      <a:ln w="9525" cap="flat" cmpd="sng">
                        <a:solidFill>
                          <a:srgbClr val="00B0F0"/>
                        </a:solidFill>
                        <a:prstDash val="solid"/>
                        <a:round/>
                        <a:headEnd type="none" w="sm" len="sm"/>
                        <a:tailEnd type="none" w="sm" len="sm"/>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-101599</wp:posOffset>
              </wp:positionH>
              <wp:positionV relativeFrom="paragraph">
                <wp:posOffset>-50799</wp:posOffset>
              </wp:positionV>
              <wp:extent cx="6305107" cy="12700"/>
              <wp:effectExtent b="0" l="0" r="0" t="0"/>
              <wp:wrapNone/>
              <wp:docPr id="2"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6305107" cy="12700"/>
                      </a:xfrm>
                      <a:prstGeom prst="rect"/>
                      <a:ln/>
                    </pic:spPr>
                  </pic:pic>
                </a:graphicData>
              </a:graphic>
            </wp:anchor>
          </w:drawing>
        </mc:Fallback>
      </mc:AlternateContent>
    </w:r>
  </w:p>
  <w:p w:rsidR="0016574F" w:rsidRDefault="0016574F"/>
  <w:p w:rsidR="0016574F" w:rsidRDefault="001657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5F9" w:rsidRDefault="007D65F9">
      <w:pPr>
        <w:spacing w:after="0" w:line="240" w:lineRule="auto"/>
      </w:pPr>
      <w:r>
        <w:separator/>
      </w:r>
    </w:p>
  </w:footnote>
  <w:footnote w:type="continuationSeparator" w:id="0">
    <w:p w:rsidR="007D65F9" w:rsidRDefault="007D65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pPr>
      <w:tabs>
        <w:tab w:val="center" w:pos="4680"/>
        <w:tab w:val="right" w:pos="9000"/>
      </w:tabs>
      <w:spacing w:before="120" w:after="60" w:line="240" w:lineRule="auto"/>
      <w:ind w:left="-360" w:right="-360"/>
      <w:rPr>
        <w:rFonts w:ascii="Haettenschweiler" w:eastAsia="Haettenschweiler" w:hAnsi="Haettenschweiler" w:cs="Haettenschweiler"/>
        <w:color w:val="008000"/>
        <w:sz w:val="40"/>
        <w:szCs w:val="40"/>
      </w:rPr>
    </w:pPr>
    <w:r>
      <w:rPr>
        <w:rFonts w:ascii="Arial" w:eastAsia="Arial" w:hAnsi="Arial" w:cs="Arial"/>
        <w:b/>
        <w:sz w:val="44"/>
        <w:szCs w:val="44"/>
      </w:rPr>
      <w:t xml:space="preserve">Sultan </w:t>
    </w:r>
    <w:proofErr w:type="spellStart"/>
    <w:r>
      <w:rPr>
        <w:rFonts w:ascii="Arial" w:eastAsia="Arial" w:hAnsi="Arial" w:cs="Arial"/>
        <w:b/>
        <w:sz w:val="44"/>
        <w:szCs w:val="44"/>
      </w:rPr>
      <w:t>Qaboos</w:t>
    </w:r>
    <w:proofErr w:type="spellEnd"/>
    <w:r>
      <w:rPr>
        <w:rFonts w:ascii="Arial" w:eastAsia="Arial" w:hAnsi="Arial" w:cs="Arial"/>
        <w:b/>
        <w:sz w:val="44"/>
        <w:szCs w:val="44"/>
      </w:rPr>
      <w:t xml:space="preserve"> University</w:t>
    </w:r>
  </w:p>
  <w:p w:rsidR="0016574F" w:rsidRDefault="0016574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74F" w:rsidRDefault="007D65F9">
    <w:pPr>
      <w:tabs>
        <w:tab w:val="center" w:pos="4680"/>
        <w:tab w:val="right" w:pos="9000"/>
      </w:tabs>
      <w:spacing w:before="120" w:after="60" w:line="240" w:lineRule="auto"/>
      <w:ind w:left="-360" w:right="-360"/>
      <w:rPr>
        <w:rFonts w:ascii="Haettenschweiler" w:eastAsia="Haettenschweiler" w:hAnsi="Haettenschweiler" w:cs="Haettenschweiler"/>
        <w:color w:val="008000"/>
        <w:sz w:val="40"/>
        <w:szCs w:val="40"/>
      </w:rPr>
    </w:pPr>
    <w:r>
      <w:rPr>
        <w:rFonts w:ascii="Arial" w:eastAsia="Arial" w:hAnsi="Arial" w:cs="Arial"/>
        <w:b/>
        <w:sz w:val="44"/>
        <w:szCs w:val="44"/>
      </w:rPr>
      <w:t xml:space="preserve">   Sultan </w:t>
    </w:r>
    <w:proofErr w:type="spellStart"/>
    <w:r>
      <w:rPr>
        <w:rFonts w:ascii="Arial" w:eastAsia="Arial" w:hAnsi="Arial" w:cs="Arial"/>
        <w:b/>
        <w:sz w:val="44"/>
        <w:szCs w:val="44"/>
      </w:rPr>
      <w:t>Qaboos</w:t>
    </w:r>
    <w:proofErr w:type="spellEnd"/>
    <w:r>
      <w:rPr>
        <w:rFonts w:ascii="Arial" w:eastAsia="Arial" w:hAnsi="Arial" w:cs="Arial"/>
        <w:b/>
        <w:sz w:val="44"/>
        <w:szCs w:val="44"/>
      </w:rPr>
      <w:t xml:space="preserve"> University</w:t>
    </w:r>
    <w:r>
      <w:rPr>
        <w:rFonts w:ascii="Arial" w:eastAsia="Arial" w:hAnsi="Arial" w:cs="Arial"/>
        <w:b/>
        <w:sz w:val="20"/>
        <w:szCs w:val="20"/>
      </w:rPr>
      <w:tab/>
    </w:r>
  </w:p>
  <w:p w:rsidR="0016574F" w:rsidRDefault="001657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31CC0"/>
    <w:multiLevelType w:val="multilevel"/>
    <w:tmpl w:val="5F967E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CD3DB8"/>
    <w:multiLevelType w:val="multilevel"/>
    <w:tmpl w:val="D8B65E7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22EC7330"/>
    <w:multiLevelType w:val="multilevel"/>
    <w:tmpl w:val="A4C48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94E017C"/>
    <w:multiLevelType w:val="multilevel"/>
    <w:tmpl w:val="44E0D134"/>
    <w:lvl w:ilvl="0">
      <w:start w:val="1"/>
      <w:numFmt w:val="decimal"/>
      <w:lvlText w:val="%1."/>
      <w:lvlJc w:val="left"/>
      <w:pPr>
        <w:ind w:left="71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653436B3"/>
    <w:multiLevelType w:val="multilevel"/>
    <w:tmpl w:val="4E78CE96"/>
    <w:lvl w:ilvl="0">
      <w:start w:val="1"/>
      <w:numFmt w:val="decimal"/>
      <w:lvlText w:val="%1."/>
      <w:lvlJc w:val="left"/>
      <w:pPr>
        <w:ind w:left="717"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65C451D2"/>
    <w:multiLevelType w:val="multilevel"/>
    <w:tmpl w:val="6F8823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68391617"/>
    <w:multiLevelType w:val="multilevel"/>
    <w:tmpl w:val="40100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5"/>
  </w:num>
  <w:num w:numId="3">
    <w:abstractNumId w:val="6"/>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6574F"/>
    <w:rsid w:val="00091A48"/>
    <w:rsid w:val="0016574F"/>
    <w:rsid w:val="00174EF3"/>
    <w:rsid w:val="00182F34"/>
    <w:rsid w:val="00195E3C"/>
    <w:rsid w:val="00734937"/>
    <w:rsid w:val="007D65F9"/>
    <w:rsid w:val="00925D31"/>
    <w:rsid w:val="00E64A5D"/>
    <w:rsid w:val="00E879A9"/>
    <w:rsid w:val="00F303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320" w:line="240" w:lineRule="auto"/>
      <w:ind w:left="431" w:hanging="431"/>
      <w:outlineLvl w:val="0"/>
    </w:pPr>
    <w:rPr>
      <w:b/>
      <w:color w:val="000000"/>
      <w:sz w:val="32"/>
      <w:szCs w:val="32"/>
    </w:rPr>
  </w:style>
  <w:style w:type="paragraph" w:styleId="Heading2">
    <w:name w:val="heading 2"/>
    <w:basedOn w:val="Normal"/>
    <w:next w:val="Normal"/>
    <w:pPr>
      <w:keepNext/>
      <w:keepLines/>
      <w:spacing w:after="260" w:line="240" w:lineRule="auto"/>
      <w:ind w:left="578" w:hanging="578"/>
      <w:outlineLvl w:val="1"/>
    </w:pPr>
    <w:rPr>
      <w:b/>
      <w:color w:val="000000"/>
      <w:sz w:val="26"/>
      <w:szCs w:val="26"/>
    </w:rPr>
  </w:style>
  <w:style w:type="paragraph" w:styleId="Heading3">
    <w:name w:val="heading 3"/>
    <w:basedOn w:val="Normal"/>
    <w:next w:val="Normal"/>
    <w:pPr>
      <w:keepNext/>
      <w:keepLines/>
      <w:spacing w:line="240" w:lineRule="auto"/>
      <w:ind w:left="720" w:hanging="720"/>
      <w:outlineLvl w:val="2"/>
    </w:pPr>
    <w:rPr>
      <w:b/>
      <w:color w:val="000000"/>
    </w:rPr>
  </w:style>
  <w:style w:type="paragraph" w:styleId="Heading4">
    <w:name w:val="heading 4"/>
    <w:basedOn w:val="Normal"/>
    <w:next w:val="Normal"/>
    <w:pPr>
      <w:keepNext/>
      <w:keepLines/>
      <w:spacing w:line="240" w:lineRule="auto"/>
      <w:ind w:left="862" w:hanging="862"/>
      <w:outlineLvl w:val="3"/>
    </w:pPr>
    <w:rPr>
      <w:b/>
      <w:i/>
      <w:color w:val="000000"/>
    </w:rPr>
  </w:style>
  <w:style w:type="paragraph" w:styleId="Heading5">
    <w:name w:val="heading 5"/>
    <w:basedOn w:val="Normal"/>
    <w:next w:val="Normal"/>
    <w:pPr>
      <w:keepNext/>
      <w:keepLines/>
      <w:spacing w:before="200"/>
      <w:ind w:left="1008" w:hanging="1008"/>
      <w:outlineLvl w:val="4"/>
    </w:pPr>
    <w:rPr>
      <w:color w:val="244061"/>
    </w:rPr>
  </w:style>
  <w:style w:type="paragraph" w:styleId="Heading6">
    <w:name w:val="heading 6"/>
    <w:basedOn w:val="Normal"/>
    <w:next w:val="Normal"/>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009900"/>
      </w:pBdr>
      <w:spacing w:after="300" w:line="240" w:lineRule="auto"/>
      <w:jc w:val="right"/>
    </w:pPr>
    <w:rPr>
      <w:b/>
      <w:color w:val="002060"/>
      <w:sz w:val="52"/>
      <w:szCs w:val="52"/>
    </w:rPr>
  </w:style>
  <w:style w:type="paragraph" w:styleId="Subtitle">
    <w:name w:val="Subtitle"/>
    <w:basedOn w:val="Normal"/>
    <w:next w:val="Normal"/>
    <w:pPr>
      <w:jc w:val="right"/>
    </w:pPr>
    <w:rPr>
      <w:i/>
      <w:color w:val="366091"/>
      <w:sz w:val="24"/>
      <w:szCs w:val="24"/>
    </w:rPr>
  </w:style>
  <w:style w:type="table" w:customStyle="1" w:styleId="a">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0">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1">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paragraph" w:styleId="BalloonText">
    <w:name w:val="Balloon Text"/>
    <w:basedOn w:val="Normal"/>
    <w:link w:val="BalloonTextChar"/>
    <w:uiPriority w:val="99"/>
    <w:semiHidden/>
    <w:unhideWhenUsed/>
    <w:rsid w:val="00195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3C"/>
    <w:rPr>
      <w:rFonts w:ascii="Tahoma" w:hAnsi="Tahoma" w:cs="Tahoma"/>
      <w:sz w:val="16"/>
      <w:szCs w:val="16"/>
    </w:rPr>
  </w:style>
  <w:style w:type="paragraph" w:styleId="TOC1">
    <w:name w:val="toc 1"/>
    <w:basedOn w:val="Normal"/>
    <w:next w:val="Normal"/>
    <w:autoRedefine/>
    <w:uiPriority w:val="39"/>
    <w:unhideWhenUsed/>
    <w:rsid w:val="00195E3C"/>
    <w:pPr>
      <w:spacing w:after="100"/>
    </w:pPr>
  </w:style>
  <w:style w:type="paragraph" w:styleId="TOC2">
    <w:name w:val="toc 2"/>
    <w:basedOn w:val="Normal"/>
    <w:next w:val="Normal"/>
    <w:autoRedefine/>
    <w:uiPriority w:val="39"/>
    <w:unhideWhenUsed/>
    <w:rsid w:val="00195E3C"/>
    <w:pPr>
      <w:spacing w:after="100"/>
      <w:ind w:left="220"/>
    </w:pPr>
  </w:style>
  <w:style w:type="paragraph" w:styleId="TOC3">
    <w:name w:val="toc 3"/>
    <w:basedOn w:val="Normal"/>
    <w:next w:val="Normal"/>
    <w:autoRedefine/>
    <w:uiPriority w:val="39"/>
    <w:unhideWhenUsed/>
    <w:rsid w:val="00195E3C"/>
    <w:pPr>
      <w:spacing w:after="100"/>
      <w:ind w:left="440"/>
    </w:pPr>
  </w:style>
  <w:style w:type="character" w:styleId="Hyperlink">
    <w:name w:val="Hyperlink"/>
    <w:basedOn w:val="DefaultParagraphFont"/>
    <w:uiPriority w:val="99"/>
    <w:unhideWhenUsed/>
    <w:rsid w:val="00195E3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after="320" w:line="240" w:lineRule="auto"/>
      <w:ind w:left="431" w:hanging="431"/>
      <w:outlineLvl w:val="0"/>
    </w:pPr>
    <w:rPr>
      <w:b/>
      <w:color w:val="000000"/>
      <w:sz w:val="32"/>
      <w:szCs w:val="32"/>
    </w:rPr>
  </w:style>
  <w:style w:type="paragraph" w:styleId="Heading2">
    <w:name w:val="heading 2"/>
    <w:basedOn w:val="Normal"/>
    <w:next w:val="Normal"/>
    <w:pPr>
      <w:keepNext/>
      <w:keepLines/>
      <w:spacing w:after="260" w:line="240" w:lineRule="auto"/>
      <w:ind w:left="578" w:hanging="578"/>
      <w:outlineLvl w:val="1"/>
    </w:pPr>
    <w:rPr>
      <w:b/>
      <w:color w:val="000000"/>
      <w:sz w:val="26"/>
      <w:szCs w:val="26"/>
    </w:rPr>
  </w:style>
  <w:style w:type="paragraph" w:styleId="Heading3">
    <w:name w:val="heading 3"/>
    <w:basedOn w:val="Normal"/>
    <w:next w:val="Normal"/>
    <w:pPr>
      <w:keepNext/>
      <w:keepLines/>
      <w:spacing w:line="240" w:lineRule="auto"/>
      <w:ind w:left="720" w:hanging="720"/>
      <w:outlineLvl w:val="2"/>
    </w:pPr>
    <w:rPr>
      <w:b/>
      <w:color w:val="000000"/>
    </w:rPr>
  </w:style>
  <w:style w:type="paragraph" w:styleId="Heading4">
    <w:name w:val="heading 4"/>
    <w:basedOn w:val="Normal"/>
    <w:next w:val="Normal"/>
    <w:pPr>
      <w:keepNext/>
      <w:keepLines/>
      <w:spacing w:line="240" w:lineRule="auto"/>
      <w:ind w:left="862" w:hanging="862"/>
      <w:outlineLvl w:val="3"/>
    </w:pPr>
    <w:rPr>
      <w:b/>
      <w:i/>
      <w:color w:val="000000"/>
    </w:rPr>
  </w:style>
  <w:style w:type="paragraph" w:styleId="Heading5">
    <w:name w:val="heading 5"/>
    <w:basedOn w:val="Normal"/>
    <w:next w:val="Normal"/>
    <w:pPr>
      <w:keepNext/>
      <w:keepLines/>
      <w:spacing w:before="200"/>
      <w:ind w:left="1008" w:hanging="1008"/>
      <w:outlineLvl w:val="4"/>
    </w:pPr>
    <w:rPr>
      <w:color w:val="244061"/>
    </w:rPr>
  </w:style>
  <w:style w:type="paragraph" w:styleId="Heading6">
    <w:name w:val="heading 6"/>
    <w:basedOn w:val="Normal"/>
    <w:next w:val="Normal"/>
    <w:pPr>
      <w:keepNext/>
      <w:keepLines/>
      <w:spacing w:before="200"/>
      <w:ind w:left="1152" w:hanging="1152"/>
      <w:outlineLvl w:val="5"/>
    </w:pPr>
    <w:rPr>
      <w:i/>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009900"/>
      </w:pBdr>
      <w:spacing w:after="300" w:line="240" w:lineRule="auto"/>
      <w:jc w:val="right"/>
    </w:pPr>
    <w:rPr>
      <w:b/>
      <w:color w:val="002060"/>
      <w:sz w:val="52"/>
      <w:szCs w:val="52"/>
    </w:rPr>
  </w:style>
  <w:style w:type="paragraph" w:styleId="Subtitle">
    <w:name w:val="Subtitle"/>
    <w:basedOn w:val="Normal"/>
    <w:next w:val="Normal"/>
    <w:pPr>
      <w:jc w:val="right"/>
    </w:pPr>
    <w:rPr>
      <w:i/>
      <w:color w:val="366091"/>
      <w:sz w:val="24"/>
      <w:szCs w:val="24"/>
    </w:rPr>
  </w:style>
  <w:style w:type="table" w:customStyle="1" w:styleId="a">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0">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table" w:customStyle="1" w:styleId="a1">
    <w:basedOn w:val="TableNormal"/>
    <w:pPr>
      <w:spacing w:before="60" w:after="60"/>
    </w:pPr>
    <w:rPr>
      <w:color w:val="000000"/>
    </w:rPr>
    <w:tblPr>
      <w:tblStyleRowBandSize w:val="1"/>
      <w:tblStyleColBandSize w:val="1"/>
      <w:tblInd w:w="0" w:type="dxa"/>
      <w:tblCellMar>
        <w:top w:w="0" w:type="dxa"/>
        <w:left w:w="115" w:type="dxa"/>
        <w:bottom w:w="0" w:type="dxa"/>
        <w:right w:w="115" w:type="dxa"/>
      </w:tblCellMar>
    </w:tblPr>
    <w:tcPr>
      <w:shd w:val="clear" w:color="auto" w:fill="auto"/>
      <w:vAlign w:val="center"/>
    </w:tcPr>
    <w:tblStylePr w:type="firstRow">
      <w:pPr>
        <w:spacing w:before="0" w:after="0" w:line="240" w:lineRule="auto"/>
        <w:ind w:left="0" w:right="0" w:firstLine="0"/>
        <w:jc w:val="left"/>
      </w:pPr>
      <w:rPr>
        <w:rFonts w:ascii="Calibri" w:eastAsia="Calibri" w:hAnsi="Calibri" w:cs="Calibri"/>
        <w:b/>
        <w:color w:val="FFFFFF"/>
        <w:sz w:val="22"/>
        <w:szCs w:val="22"/>
      </w:rPr>
      <w:tblPr/>
      <w:tcPr>
        <w:shd w:val="clear" w:color="auto" w:fill="00B0F0"/>
      </w:tcPr>
    </w:tblStylePr>
  </w:style>
  <w:style w:type="paragraph" w:styleId="BalloonText">
    <w:name w:val="Balloon Text"/>
    <w:basedOn w:val="Normal"/>
    <w:link w:val="BalloonTextChar"/>
    <w:uiPriority w:val="99"/>
    <w:semiHidden/>
    <w:unhideWhenUsed/>
    <w:rsid w:val="00195E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E3C"/>
    <w:rPr>
      <w:rFonts w:ascii="Tahoma" w:hAnsi="Tahoma" w:cs="Tahoma"/>
      <w:sz w:val="16"/>
      <w:szCs w:val="16"/>
    </w:rPr>
  </w:style>
  <w:style w:type="paragraph" w:styleId="TOC1">
    <w:name w:val="toc 1"/>
    <w:basedOn w:val="Normal"/>
    <w:next w:val="Normal"/>
    <w:autoRedefine/>
    <w:uiPriority w:val="39"/>
    <w:unhideWhenUsed/>
    <w:rsid w:val="00195E3C"/>
    <w:pPr>
      <w:spacing w:after="100"/>
    </w:pPr>
  </w:style>
  <w:style w:type="paragraph" w:styleId="TOC2">
    <w:name w:val="toc 2"/>
    <w:basedOn w:val="Normal"/>
    <w:next w:val="Normal"/>
    <w:autoRedefine/>
    <w:uiPriority w:val="39"/>
    <w:unhideWhenUsed/>
    <w:rsid w:val="00195E3C"/>
    <w:pPr>
      <w:spacing w:after="100"/>
      <w:ind w:left="220"/>
    </w:pPr>
  </w:style>
  <w:style w:type="paragraph" w:styleId="TOC3">
    <w:name w:val="toc 3"/>
    <w:basedOn w:val="Normal"/>
    <w:next w:val="Normal"/>
    <w:autoRedefine/>
    <w:uiPriority w:val="39"/>
    <w:unhideWhenUsed/>
    <w:rsid w:val="00195E3C"/>
    <w:pPr>
      <w:spacing w:after="100"/>
      <w:ind w:left="440"/>
    </w:pPr>
  </w:style>
  <w:style w:type="character" w:styleId="Hyperlink">
    <w:name w:val="Hyperlink"/>
    <w:basedOn w:val="DefaultParagraphFont"/>
    <w:uiPriority w:val="99"/>
    <w:unhideWhenUsed/>
    <w:rsid w:val="00195E3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SQU</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bhabesh Bhabani Mukhopadhyay</dc:creator>
  <cp:keywords>DPS;Extension of Studies</cp:keywords>
  <cp:lastModifiedBy>bhabesh Bhabani Mukhopadhyay</cp:lastModifiedBy>
  <cp:revision>4</cp:revision>
  <cp:lastPrinted>2018-12-13T08:43:00Z</cp:lastPrinted>
  <dcterms:created xsi:type="dcterms:W3CDTF">2018-12-13T08:43:00Z</dcterms:created>
  <dcterms:modified xsi:type="dcterms:W3CDTF">2018-12-13T10:13:00Z</dcterms:modified>
</cp:coreProperties>
</file>